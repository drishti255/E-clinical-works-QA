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F829" w14:textId="6C3F8F03" w:rsidR="00D519DE" w:rsidRPr="000F1EDC" w:rsidRDefault="00D519DE" w:rsidP="00D519DE">
      <w:pPr>
        <w:pStyle w:val="Title"/>
        <w:jc w:val="center"/>
        <w:rPr>
          <w:rFonts w:ascii="Times New Roman" w:hAnsi="Times New Roman"/>
          <w:sz w:val="52"/>
          <w:szCs w:val="52"/>
        </w:rPr>
      </w:pPr>
      <w:r w:rsidRPr="000F1EDC">
        <w:rPr>
          <w:rFonts w:ascii="Times New Roman" w:hAnsi="Times New Roman"/>
          <w:sz w:val="52"/>
          <w:szCs w:val="52"/>
        </w:rPr>
        <w:t>Test Plan</w:t>
      </w:r>
      <w:r>
        <w:rPr>
          <w:rFonts w:ascii="Times New Roman" w:hAnsi="Times New Roman"/>
          <w:sz w:val="52"/>
          <w:szCs w:val="52"/>
        </w:rPr>
        <w:t xml:space="preserve"> Document</w:t>
      </w:r>
    </w:p>
    <w:p w14:paraId="107A3023" w14:textId="77777777" w:rsidR="00D519DE" w:rsidRPr="000D6192" w:rsidRDefault="00D519DE" w:rsidP="00D519DE">
      <w:pPr>
        <w:pStyle w:val="Title"/>
        <w:spacing w:before="0" w:after="400"/>
        <w:jc w:val="center"/>
        <w:rPr>
          <w:rFonts w:ascii="Times New Roman" w:hAnsi="Times New Roman"/>
          <w:sz w:val="48"/>
          <w:szCs w:val="48"/>
        </w:rPr>
      </w:pPr>
      <w:r w:rsidRPr="000D6192">
        <w:rPr>
          <w:rFonts w:ascii="Times New Roman" w:hAnsi="Times New Roman"/>
          <w:sz w:val="48"/>
          <w:szCs w:val="48"/>
        </w:rPr>
        <w:t>For</w:t>
      </w:r>
    </w:p>
    <w:p w14:paraId="3A957047" w14:textId="31DEA5CA" w:rsidR="00D519DE" w:rsidRPr="000F1EDC" w:rsidRDefault="00D519DE" w:rsidP="00D519DE">
      <w:pPr>
        <w:pStyle w:val="Heading1"/>
        <w:ind w:left="360"/>
        <w:jc w:val="center"/>
        <w:rPr>
          <w:rFonts w:ascii="Times New Roman" w:hAnsi="Times New Roman"/>
          <w:sz w:val="52"/>
          <w:szCs w:val="52"/>
        </w:rPr>
      </w:pPr>
      <w:r>
        <w:rPr>
          <w:rFonts w:ascii="Times New Roman" w:hAnsi="Times New Roman"/>
          <w:sz w:val="52"/>
          <w:szCs w:val="52"/>
        </w:rPr>
        <w:t>e-Care Clinical System</w:t>
      </w:r>
    </w:p>
    <w:p w14:paraId="563C54AD" w14:textId="00A44748" w:rsidR="00D519DE" w:rsidRPr="00EE0365" w:rsidRDefault="00D519DE" w:rsidP="00D519DE">
      <w:pPr>
        <w:pStyle w:val="ByLine"/>
        <w:spacing w:before="0" w:after="0"/>
        <w:jc w:val="left"/>
        <w:rPr>
          <w:rFonts w:ascii="Times New Roman" w:hAnsi="Times New Roman"/>
        </w:rPr>
      </w:pPr>
    </w:p>
    <w:p w14:paraId="63895912" w14:textId="77777777" w:rsidR="00D519DE" w:rsidRPr="00EE0365" w:rsidRDefault="00D519DE" w:rsidP="00D519DE">
      <w:pPr>
        <w:pStyle w:val="ByLine"/>
        <w:spacing w:before="0" w:after="0"/>
        <w:rPr>
          <w:rFonts w:ascii="Times New Roman" w:hAnsi="Times New Roman"/>
        </w:rPr>
      </w:pPr>
    </w:p>
    <w:p w14:paraId="272AFAC8" w14:textId="77777777" w:rsidR="00D519DE" w:rsidRPr="00EE0365" w:rsidRDefault="00D519DE" w:rsidP="00D519DE">
      <w:pPr>
        <w:pStyle w:val="ByLine"/>
        <w:spacing w:before="0" w:after="0"/>
        <w:jc w:val="center"/>
        <w:rPr>
          <w:rFonts w:ascii="Times New Roman" w:hAnsi="Times New Roman"/>
        </w:rPr>
      </w:pPr>
      <w:r>
        <w:rPr>
          <w:rFonts w:ascii="Times New Roman" w:hAnsi="Times New Roman"/>
        </w:rPr>
        <w:t>Version 1.1</w:t>
      </w:r>
    </w:p>
    <w:p w14:paraId="36E38C12" w14:textId="77777777" w:rsidR="00D519DE" w:rsidRPr="00EE0365" w:rsidRDefault="00D519DE" w:rsidP="00D519DE">
      <w:pPr>
        <w:pStyle w:val="ByLine"/>
        <w:spacing w:before="0" w:after="0"/>
        <w:rPr>
          <w:rFonts w:ascii="Times New Roman" w:hAnsi="Times New Roman"/>
        </w:rPr>
      </w:pPr>
    </w:p>
    <w:p w14:paraId="528157F8" w14:textId="77777777" w:rsidR="00D519DE" w:rsidRPr="00EE0365" w:rsidRDefault="00D519DE" w:rsidP="00D519DE">
      <w:pPr>
        <w:pStyle w:val="ByLine"/>
        <w:spacing w:before="0" w:after="0"/>
        <w:rPr>
          <w:rFonts w:ascii="Times New Roman" w:hAnsi="Times New Roman"/>
        </w:rPr>
      </w:pPr>
    </w:p>
    <w:p w14:paraId="47189F3B" w14:textId="77777777" w:rsidR="00D519DE" w:rsidRPr="00EE0365" w:rsidRDefault="00D519DE" w:rsidP="00D519DE">
      <w:pPr>
        <w:pStyle w:val="ByLine"/>
        <w:spacing w:before="0" w:after="0"/>
        <w:rPr>
          <w:rFonts w:ascii="Times New Roman" w:hAnsi="Times New Roman"/>
        </w:rPr>
      </w:pPr>
    </w:p>
    <w:p w14:paraId="16A187FB" w14:textId="77777777" w:rsidR="00D519DE" w:rsidRPr="00EE0365" w:rsidRDefault="00D519DE" w:rsidP="00D519DE">
      <w:pPr>
        <w:pStyle w:val="ByLine"/>
        <w:spacing w:before="0" w:after="0"/>
        <w:rPr>
          <w:rFonts w:ascii="Times New Roman" w:hAnsi="Times New Roman"/>
        </w:rPr>
      </w:pPr>
    </w:p>
    <w:p w14:paraId="4DEA7117" w14:textId="77777777" w:rsidR="00D519DE" w:rsidRPr="00EE0365" w:rsidRDefault="00D519DE" w:rsidP="00D519DE">
      <w:pPr>
        <w:pStyle w:val="ByLine"/>
        <w:spacing w:before="0" w:after="0"/>
        <w:rPr>
          <w:rFonts w:ascii="Times New Roman" w:hAnsi="Times New Roman"/>
        </w:rPr>
      </w:pPr>
    </w:p>
    <w:p w14:paraId="36014F15" w14:textId="77777777" w:rsidR="00D519DE" w:rsidRPr="00EE0365" w:rsidRDefault="00D519DE" w:rsidP="00D519DE">
      <w:pPr>
        <w:pStyle w:val="ByLine"/>
        <w:spacing w:before="0" w:after="0"/>
        <w:rPr>
          <w:rFonts w:ascii="Times New Roman" w:hAnsi="Times New Roman"/>
        </w:rPr>
      </w:pPr>
    </w:p>
    <w:p w14:paraId="6B43964B" w14:textId="77777777" w:rsidR="00D519DE" w:rsidRPr="00EE0365" w:rsidRDefault="00D519DE" w:rsidP="00D519DE">
      <w:pPr>
        <w:pStyle w:val="ByLine"/>
        <w:spacing w:before="0" w:after="0"/>
        <w:rPr>
          <w:rFonts w:ascii="Times New Roman" w:hAnsi="Times New Roman"/>
        </w:rPr>
      </w:pPr>
    </w:p>
    <w:p w14:paraId="1AE9A7E5" w14:textId="77777777" w:rsidR="00D519DE" w:rsidRPr="00EE0365" w:rsidRDefault="00D519DE" w:rsidP="00D519DE">
      <w:pPr>
        <w:pStyle w:val="ByLine"/>
        <w:spacing w:before="0" w:after="0"/>
        <w:rPr>
          <w:rFonts w:ascii="Times New Roman" w:hAnsi="Times New Roman"/>
        </w:rPr>
      </w:pPr>
    </w:p>
    <w:p w14:paraId="10DABE5B" w14:textId="77777777" w:rsidR="00D519DE" w:rsidRPr="00EE0365" w:rsidRDefault="00D519DE" w:rsidP="00D519DE">
      <w:pPr>
        <w:pStyle w:val="ByLine"/>
        <w:spacing w:before="0" w:after="0"/>
        <w:rPr>
          <w:rFonts w:ascii="Times New Roman" w:hAnsi="Times New Roman"/>
          <w:u w:val="single"/>
        </w:rPr>
      </w:pPr>
      <w:r w:rsidRPr="00EE0365">
        <w:rPr>
          <w:rFonts w:ascii="Times New Roman" w:hAnsi="Times New Roman"/>
          <w:u w:val="single"/>
        </w:rPr>
        <w:t>Prepared by</w:t>
      </w:r>
    </w:p>
    <w:p w14:paraId="32C56B72" w14:textId="77777777" w:rsidR="00D519DE" w:rsidRDefault="00D519DE" w:rsidP="00D519DE">
      <w:pPr>
        <w:jc w:val="center"/>
        <w:rPr>
          <w:rFonts w:ascii="Times New Roman" w:hAnsi="Times New Roman"/>
          <w:b/>
          <w:bCs/>
          <w:sz w:val="36"/>
          <w:szCs w:val="36"/>
          <w:u w:val="single"/>
        </w:rPr>
      </w:pPr>
    </w:p>
    <w:p w14:paraId="5AB7CBB4" w14:textId="7EB610CC" w:rsidR="00D519DE" w:rsidRDefault="00852A6E" w:rsidP="00D519DE">
      <w:pPr>
        <w:jc w:val="right"/>
        <w:rPr>
          <w:rFonts w:ascii="Times New Roman" w:hAnsi="Times New Roman"/>
          <w:sz w:val="36"/>
          <w:szCs w:val="36"/>
        </w:rPr>
      </w:pPr>
      <w:r>
        <w:rPr>
          <w:rFonts w:ascii="Times New Roman" w:hAnsi="Times New Roman"/>
          <w:sz w:val="36"/>
          <w:szCs w:val="36"/>
        </w:rPr>
        <w:t>Drishti Shishodiya</w:t>
      </w:r>
    </w:p>
    <w:p w14:paraId="580EA9AE" w14:textId="479BC1DE" w:rsidR="00D519DE" w:rsidRDefault="0081006A" w:rsidP="00D519DE">
      <w:pPr>
        <w:jc w:val="right"/>
        <w:rPr>
          <w:rFonts w:ascii="Times New Roman" w:hAnsi="Times New Roman"/>
          <w:sz w:val="36"/>
          <w:szCs w:val="36"/>
        </w:rPr>
      </w:pPr>
      <w:proofErr w:type="spellStart"/>
      <w:r>
        <w:rPr>
          <w:rFonts w:ascii="Times New Roman" w:hAnsi="Times New Roman"/>
          <w:sz w:val="36"/>
          <w:szCs w:val="36"/>
        </w:rPr>
        <w:t>Akshay</w:t>
      </w:r>
      <w:proofErr w:type="spellEnd"/>
      <w:r>
        <w:rPr>
          <w:rFonts w:ascii="Times New Roman" w:hAnsi="Times New Roman"/>
          <w:sz w:val="36"/>
          <w:szCs w:val="36"/>
        </w:rPr>
        <w:t xml:space="preserve"> Shinde </w:t>
      </w:r>
    </w:p>
    <w:p w14:paraId="45906AA0" w14:textId="29039FCF" w:rsidR="00D519DE" w:rsidRDefault="0081006A" w:rsidP="0081006A">
      <w:pPr>
        <w:jc w:val="center"/>
        <w:rPr>
          <w:rFonts w:ascii="Times New Roman" w:hAnsi="Times New Roman"/>
          <w:sz w:val="36"/>
          <w:szCs w:val="36"/>
        </w:rPr>
      </w:pPr>
      <w:r>
        <w:rPr>
          <w:rFonts w:ascii="Times New Roman" w:hAnsi="Times New Roman"/>
          <w:sz w:val="36"/>
          <w:szCs w:val="36"/>
        </w:rPr>
        <w:t xml:space="preserve">                                                                                                  </w:t>
      </w:r>
      <w:proofErr w:type="spellStart"/>
      <w:r>
        <w:rPr>
          <w:rFonts w:ascii="Times New Roman" w:hAnsi="Times New Roman"/>
          <w:sz w:val="36"/>
          <w:szCs w:val="36"/>
        </w:rPr>
        <w:t>Guozhi</w:t>
      </w:r>
      <w:proofErr w:type="spellEnd"/>
      <w:r>
        <w:rPr>
          <w:rFonts w:ascii="Times New Roman" w:hAnsi="Times New Roman"/>
          <w:sz w:val="36"/>
          <w:szCs w:val="36"/>
        </w:rPr>
        <w:t xml:space="preserve"> Tang</w:t>
      </w:r>
    </w:p>
    <w:p w14:paraId="0B16930E" w14:textId="1F779B88" w:rsidR="0081006A" w:rsidRDefault="0081006A" w:rsidP="0081006A">
      <w:pPr>
        <w:jc w:val="center"/>
        <w:rPr>
          <w:rFonts w:ascii="Times New Roman" w:hAnsi="Times New Roman"/>
          <w:sz w:val="36"/>
          <w:szCs w:val="36"/>
        </w:rPr>
      </w:pPr>
      <w:r>
        <w:rPr>
          <w:rFonts w:ascii="Times New Roman" w:hAnsi="Times New Roman"/>
          <w:sz w:val="36"/>
          <w:szCs w:val="36"/>
        </w:rPr>
        <w:t xml:space="preserve">                                                                                                  </w:t>
      </w:r>
      <w:proofErr w:type="spellStart"/>
      <w:r>
        <w:rPr>
          <w:rFonts w:ascii="Times New Roman" w:hAnsi="Times New Roman"/>
          <w:sz w:val="36"/>
          <w:szCs w:val="36"/>
        </w:rPr>
        <w:t>YuSen</w:t>
      </w:r>
      <w:proofErr w:type="spellEnd"/>
      <w:r>
        <w:rPr>
          <w:rFonts w:ascii="Times New Roman" w:hAnsi="Times New Roman"/>
          <w:sz w:val="36"/>
          <w:szCs w:val="36"/>
        </w:rPr>
        <w:t xml:space="preserve"> Wang </w:t>
      </w:r>
    </w:p>
    <w:p w14:paraId="180D41FF" w14:textId="0EB03002" w:rsidR="00BD3D6B" w:rsidRPr="00D519DE" w:rsidRDefault="00D519DE" w:rsidP="00820FD8">
      <w:pPr>
        <w:spacing w:before="100" w:beforeAutospacing="1" w:after="300" w:line="288" w:lineRule="atLeast"/>
        <w:outlineLvl w:val="2"/>
        <w:rPr>
          <w:rFonts w:cstheme="minorHAnsi"/>
        </w:rPr>
      </w:pPr>
      <w:r w:rsidRPr="000F1EDC">
        <w:rPr>
          <w:rFonts w:ascii="Times New Roman" w:hAnsi="Times New Roman"/>
          <w:sz w:val="36"/>
          <w:szCs w:val="36"/>
        </w:rPr>
        <w:br w:type="page"/>
      </w:r>
      <w:r w:rsidR="00BD3D6B" w:rsidRPr="00C930E0">
        <w:rPr>
          <w:rFonts w:eastAsia="Times New Roman" w:cstheme="minorHAnsi"/>
          <w:b/>
          <w:bCs/>
          <w:color w:val="3A3A3A"/>
        </w:rPr>
        <w:lastRenderedPageBreak/>
        <w:t>TABLE OF CONTENTS (TOC)</w:t>
      </w:r>
    </w:p>
    <w:p w14:paraId="444FC6E1" w14:textId="496A6957" w:rsidR="003646A9"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1.0 </w:t>
      </w:r>
      <w:r w:rsidR="00F6417C">
        <w:rPr>
          <w:rFonts w:eastAsia="Times New Roman" w:cstheme="minorHAnsi"/>
          <w:color w:val="3A3A3A"/>
        </w:rPr>
        <w:t>Introduction</w:t>
      </w:r>
    </w:p>
    <w:p w14:paraId="3738239F" w14:textId="48D2A6AD"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2.0 O</w:t>
      </w:r>
      <w:r w:rsidR="00F6417C">
        <w:rPr>
          <w:rFonts w:eastAsia="Times New Roman" w:cstheme="minorHAnsi"/>
          <w:color w:val="3A3A3A"/>
        </w:rPr>
        <w:t>bjectives and Tasks</w:t>
      </w:r>
      <w:r w:rsidRPr="00C930E0">
        <w:rPr>
          <w:rFonts w:eastAsia="Times New Roman" w:cstheme="minorHAnsi"/>
          <w:color w:val="3A3A3A"/>
        </w:rPr>
        <w:br/>
        <w:t>2.1 Objectives</w:t>
      </w:r>
      <w:r w:rsidRPr="00C930E0">
        <w:rPr>
          <w:rFonts w:eastAsia="Times New Roman" w:cstheme="minorHAnsi"/>
          <w:color w:val="3A3A3A"/>
        </w:rPr>
        <w:br/>
        <w:t>2.2 Tasks</w:t>
      </w:r>
    </w:p>
    <w:p w14:paraId="7FBB4CC5" w14:textId="650D52A4"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3.0 S</w:t>
      </w:r>
      <w:r w:rsidR="00F6417C">
        <w:rPr>
          <w:rFonts w:eastAsia="Times New Roman" w:cstheme="minorHAnsi"/>
          <w:color w:val="3A3A3A"/>
        </w:rPr>
        <w:t>cope</w:t>
      </w:r>
    </w:p>
    <w:p w14:paraId="3E4DD46E" w14:textId="006F7A4B" w:rsidR="0030370F" w:rsidRPr="00C930E0" w:rsidRDefault="0030370F"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4.0 </w:t>
      </w:r>
      <w:r w:rsidR="00F6417C">
        <w:rPr>
          <w:rFonts w:eastAsia="Times New Roman" w:cstheme="minorHAnsi"/>
          <w:color w:val="3A3A3A"/>
        </w:rPr>
        <w:t>Entry and Exit Criteria</w:t>
      </w:r>
      <w:r w:rsidRPr="00C930E0">
        <w:rPr>
          <w:rFonts w:eastAsia="Times New Roman" w:cstheme="minorHAnsi"/>
          <w:color w:val="3A3A3A"/>
        </w:rPr>
        <w:br/>
        <w:t>4.1 Entry criteria</w:t>
      </w:r>
      <w:r w:rsidRPr="00C930E0">
        <w:rPr>
          <w:rFonts w:eastAsia="Times New Roman" w:cstheme="minorHAnsi"/>
          <w:color w:val="3A3A3A"/>
        </w:rPr>
        <w:br/>
        <w:t xml:space="preserve">4.2 Exit criteria </w:t>
      </w:r>
    </w:p>
    <w:p w14:paraId="4F7D22BE" w14:textId="4CCC6CD3" w:rsidR="00BD3D6B" w:rsidRPr="00C930E0" w:rsidRDefault="003646A9"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5.0 </w:t>
      </w:r>
      <w:r w:rsidR="00F6417C">
        <w:rPr>
          <w:rFonts w:eastAsia="Times New Roman" w:cstheme="minorHAnsi"/>
          <w:color w:val="3A3A3A"/>
        </w:rPr>
        <w:t>Testing Strategy</w:t>
      </w:r>
      <w:r w:rsidR="00F6417C">
        <w:rPr>
          <w:rFonts w:eastAsia="Times New Roman" w:cstheme="minorHAnsi"/>
          <w:color w:val="3A3A3A"/>
        </w:rPr>
        <w:br/>
      </w:r>
      <w:r w:rsidRPr="00C930E0">
        <w:rPr>
          <w:rFonts w:eastAsia="Times New Roman" w:cstheme="minorHAnsi"/>
          <w:color w:val="3A3A3A"/>
        </w:rPr>
        <w:t>5</w:t>
      </w:r>
      <w:r w:rsidR="00BD3D6B" w:rsidRPr="00C930E0">
        <w:rPr>
          <w:rFonts w:eastAsia="Times New Roman" w:cstheme="minorHAnsi"/>
          <w:color w:val="3A3A3A"/>
        </w:rPr>
        <w:t>.</w:t>
      </w:r>
      <w:r w:rsidR="000723C5" w:rsidRPr="00C930E0">
        <w:rPr>
          <w:rFonts w:eastAsia="Times New Roman" w:cstheme="minorHAnsi"/>
          <w:color w:val="3A3A3A"/>
        </w:rPr>
        <w:t>1 Unit Testing</w:t>
      </w:r>
      <w:r w:rsidRPr="00C930E0">
        <w:rPr>
          <w:rFonts w:eastAsia="Times New Roman" w:cstheme="minorHAnsi"/>
          <w:color w:val="3A3A3A"/>
        </w:rPr>
        <w:br/>
        <w:t>5</w:t>
      </w:r>
      <w:r w:rsidR="00BD3D6B" w:rsidRPr="00C930E0">
        <w:rPr>
          <w:rFonts w:eastAsia="Times New Roman" w:cstheme="minorHAnsi"/>
          <w:color w:val="3A3A3A"/>
        </w:rPr>
        <w:t xml:space="preserve">.2 </w:t>
      </w:r>
      <w:r w:rsidRPr="00C930E0">
        <w:rPr>
          <w:rFonts w:eastAsia="Times New Roman" w:cstheme="minorHAnsi"/>
          <w:color w:val="3A3A3A"/>
        </w:rPr>
        <w:t>Integration Testing</w:t>
      </w:r>
      <w:r w:rsidRPr="00C930E0">
        <w:rPr>
          <w:rFonts w:eastAsia="Times New Roman" w:cstheme="minorHAnsi"/>
          <w:color w:val="3A3A3A"/>
        </w:rPr>
        <w:br/>
        <w:t>5</w:t>
      </w:r>
      <w:r w:rsidR="00BD3D6B" w:rsidRPr="00C930E0">
        <w:rPr>
          <w:rFonts w:eastAsia="Times New Roman" w:cstheme="minorHAnsi"/>
          <w:color w:val="3A3A3A"/>
        </w:rPr>
        <w:t xml:space="preserve">.3 </w:t>
      </w:r>
      <w:r w:rsidR="000723C5" w:rsidRPr="00C930E0">
        <w:rPr>
          <w:rFonts w:eastAsia="Times New Roman" w:cstheme="minorHAnsi"/>
          <w:color w:val="3A3A3A"/>
        </w:rPr>
        <w:t>System Testing</w:t>
      </w:r>
      <w:r w:rsidRPr="00C930E0">
        <w:rPr>
          <w:rFonts w:eastAsia="Times New Roman" w:cstheme="minorHAnsi"/>
          <w:color w:val="3A3A3A"/>
        </w:rPr>
        <w:br/>
        <w:t>5.4 U</w:t>
      </w:r>
      <w:r w:rsidR="000723C5" w:rsidRPr="00C930E0">
        <w:rPr>
          <w:rFonts w:eastAsia="Times New Roman" w:cstheme="minorHAnsi"/>
          <w:color w:val="3A3A3A"/>
        </w:rPr>
        <w:t>ser Acceptance Testing</w:t>
      </w:r>
      <w:r w:rsidR="000723C5" w:rsidRPr="00C930E0">
        <w:rPr>
          <w:rFonts w:eastAsia="Times New Roman" w:cstheme="minorHAnsi"/>
          <w:color w:val="3A3A3A"/>
        </w:rPr>
        <w:br/>
        <w:t>5.5 Performance</w:t>
      </w:r>
      <w:r w:rsidRPr="00C930E0">
        <w:rPr>
          <w:rFonts w:eastAsia="Times New Roman" w:cstheme="minorHAnsi"/>
          <w:color w:val="3A3A3A"/>
        </w:rPr>
        <w:t xml:space="preserve"> Testing</w:t>
      </w:r>
      <w:r w:rsidRPr="00C930E0">
        <w:rPr>
          <w:rFonts w:eastAsia="Times New Roman" w:cstheme="minorHAnsi"/>
          <w:color w:val="3A3A3A"/>
        </w:rPr>
        <w:br/>
        <w:t>5</w:t>
      </w:r>
      <w:r w:rsidR="00BD3D6B" w:rsidRPr="00C930E0">
        <w:rPr>
          <w:rFonts w:eastAsia="Times New Roman" w:cstheme="minorHAnsi"/>
          <w:color w:val="3A3A3A"/>
        </w:rPr>
        <w:t>.</w:t>
      </w:r>
      <w:r w:rsidR="000723C5" w:rsidRPr="00C930E0">
        <w:rPr>
          <w:rFonts w:eastAsia="Times New Roman" w:cstheme="minorHAnsi"/>
          <w:color w:val="3A3A3A"/>
        </w:rPr>
        <w:t>6 Regression Testing</w:t>
      </w:r>
    </w:p>
    <w:p w14:paraId="623FDF15" w14:textId="7346441C"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6</w:t>
      </w:r>
      <w:r w:rsidR="00BD3D6B" w:rsidRPr="00C930E0">
        <w:rPr>
          <w:rFonts w:eastAsia="Times New Roman" w:cstheme="minorHAnsi"/>
          <w:color w:val="3A3A3A"/>
        </w:rPr>
        <w:t>.0 Test Schedule</w:t>
      </w:r>
    </w:p>
    <w:p w14:paraId="475E1354" w14:textId="23899DEC"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7</w:t>
      </w:r>
      <w:r w:rsidR="00BD3D6B" w:rsidRPr="00C930E0">
        <w:rPr>
          <w:rFonts w:eastAsia="Times New Roman" w:cstheme="minorHAnsi"/>
          <w:color w:val="3A3A3A"/>
        </w:rPr>
        <w:t>.0 Control Procedures</w:t>
      </w:r>
    </w:p>
    <w:p w14:paraId="7F184A2A" w14:textId="413A18F6"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8</w:t>
      </w:r>
      <w:r w:rsidR="00BD3D6B" w:rsidRPr="00C930E0">
        <w:rPr>
          <w:rFonts w:eastAsia="Times New Roman" w:cstheme="minorHAnsi"/>
          <w:color w:val="3A3A3A"/>
        </w:rPr>
        <w:t>.0 Features to Be Tested</w:t>
      </w:r>
    </w:p>
    <w:p w14:paraId="61E2267D" w14:textId="5FF3924E"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9</w:t>
      </w:r>
      <w:r w:rsidR="00BD3D6B" w:rsidRPr="00C930E0">
        <w:rPr>
          <w:rFonts w:eastAsia="Times New Roman" w:cstheme="minorHAnsi"/>
          <w:color w:val="3A3A3A"/>
        </w:rPr>
        <w:t>.0 Features Not to Be Tested</w:t>
      </w:r>
    </w:p>
    <w:p w14:paraId="3BEB85B7" w14:textId="404DCE15"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10</w:t>
      </w:r>
      <w:r w:rsidR="00BD3D6B" w:rsidRPr="00C930E0">
        <w:rPr>
          <w:rFonts w:eastAsia="Times New Roman" w:cstheme="minorHAnsi"/>
          <w:color w:val="3A3A3A"/>
        </w:rPr>
        <w:t>.0 Resources/Roles &amp; Responsibilities</w:t>
      </w:r>
    </w:p>
    <w:p w14:paraId="5575A46E" w14:textId="2C5A176A"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11</w:t>
      </w:r>
      <w:r w:rsidR="00BD3D6B" w:rsidRPr="00C930E0">
        <w:rPr>
          <w:rFonts w:eastAsia="Times New Roman" w:cstheme="minorHAnsi"/>
          <w:color w:val="3A3A3A"/>
        </w:rPr>
        <w:t>.0 Schedules</w:t>
      </w:r>
    </w:p>
    <w:p w14:paraId="22304920" w14:textId="01F89221"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12</w:t>
      </w:r>
      <w:r w:rsidR="00BD3D6B" w:rsidRPr="00C930E0">
        <w:rPr>
          <w:rFonts w:eastAsia="Times New Roman" w:cstheme="minorHAnsi"/>
          <w:color w:val="3A3A3A"/>
        </w:rPr>
        <w:t>.0 Dependencies</w:t>
      </w:r>
    </w:p>
    <w:p w14:paraId="317213B0" w14:textId="3FB6D722" w:rsidR="00BD3D6B"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13</w:t>
      </w:r>
      <w:r w:rsidR="00BD3D6B" w:rsidRPr="00C930E0">
        <w:rPr>
          <w:rFonts w:eastAsia="Times New Roman" w:cstheme="minorHAnsi"/>
          <w:color w:val="3A3A3A"/>
        </w:rPr>
        <w:t>.0 Risks/Assumptions</w:t>
      </w:r>
    </w:p>
    <w:p w14:paraId="0B1E3726" w14:textId="6D655EAB" w:rsidR="00820FD8" w:rsidRPr="00C930E0"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14</w:t>
      </w:r>
      <w:r w:rsidR="00BD3D6B" w:rsidRPr="00C930E0">
        <w:rPr>
          <w:rFonts w:eastAsia="Times New Roman" w:cstheme="minorHAnsi"/>
          <w:color w:val="3A3A3A"/>
        </w:rPr>
        <w:t>.0 Tools</w:t>
      </w:r>
    </w:p>
    <w:p w14:paraId="46B91483" w14:textId="6D8A25FA" w:rsidR="00AF5F33" w:rsidRDefault="00F57DF1" w:rsidP="00BD3D6B">
      <w:pPr>
        <w:spacing w:before="100" w:beforeAutospacing="1" w:after="336" w:line="240" w:lineRule="auto"/>
        <w:rPr>
          <w:rFonts w:eastAsia="Times New Roman" w:cstheme="minorHAnsi"/>
          <w:color w:val="3A3A3A"/>
        </w:rPr>
      </w:pPr>
      <w:r>
        <w:rPr>
          <w:rFonts w:eastAsia="Times New Roman" w:cstheme="minorHAnsi"/>
          <w:color w:val="3A3A3A"/>
        </w:rPr>
        <w:t>15</w:t>
      </w:r>
      <w:r w:rsidR="00820FD8" w:rsidRPr="00C930E0">
        <w:rPr>
          <w:rFonts w:eastAsia="Times New Roman" w:cstheme="minorHAnsi"/>
          <w:color w:val="3A3A3A"/>
        </w:rPr>
        <w:t>.0</w:t>
      </w:r>
      <w:r w:rsidR="00BD3D6B" w:rsidRPr="00C930E0">
        <w:rPr>
          <w:rFonts w:eastAsia="Times New Roman" w:cstheme="minorHAnsi"/>
          <w:color w:val="3A3A3A"/>
        </w:rPr>
        <w:t xml:space="preserve"> Approvals</w:t>
      </w:r>
    </w:p>
    <w:p w14:paraId="67DFE1CD" w14:textId="12E66A97" w:rsidR="00B8468A" w:rsidRDefault="00B8468A" w:rsidP="00BD3D6B">
      <w:pPr>
        <w:spacing w:before="100" w:beforeAutospacing="1" w:after="336" w:line="240" w:lineRule="auto"/>
        <w:rPr>
          <w:rFonts w:eastAsia="Times New Roman" w:cstheme="minorHAnsi"/>
          <w:color w:val="3A3A3A"/>
        </w:rPr>
      </w:pPr>
    </w:p>
    <w:p w14:paraId="2C93D2A9" w14:textId="3E0572E3" w:rsidR="00B8468A" w:rsidRDefault="00B8468A" w:rsidP="00BD3D6B">
      <w:pPr>
        <w:spacing w:before="100" w:beforeAutospacing="1" w:after="336" w:line="240" w:lineRule="auto"/>
        <w:rPr>
          <w:rFonts w:eastAsia="Times New Roman" w:cstheme="minorHAnsi"/>
          <w:color w:val="3A3A3A"/>
        </w:rPr>
      </w:pPr>
    </w:p>
    <w:p w14:paraId="721551F8" w14:textId="77777777" w:rsidR="00B8468A" w:rsidRPr="00C930E0" w:rsidRDefault="00B8468A" w:rsidP="00BD3D6B">
      <w:pPr>
        <w:spacing w:before="100" w:beforeAutospacing="1" w:after="336" w:line="240" w:lineRule="auto"/>
        <w:rPr>
          <w:rFonts w:eastAsia="Times New Roman" w:cstheme="minorHAnsi"/>
          <w:color w:val="3A3A3A"/>
        </w:rPr>
      </w:pPr>
    </w:p>
    <w:p w14:paraId="28A2F6EE" w14:textId="38B984B6" w:rsidR="0040169F" w:rsidRPr="00C930E0" w:rsidRDefault="00BD3D6B" w:rsidP="0040169F">
      <w:pPr>
        <w:pStyle w:val="ListParagraph"/>
        <w:numPr>
          <w:ilvl w:val="0"/>
          <w:numId w:val="4"/>
        </w:numPr>
        <w:spacing w:before="100" w:beforeAutospacing="1" w:after="336"/>
        <w:rPr>
          <w:rFonts w:asciiTheme="minorHAnsi" w:hAnsiTheme="minorHAnsi" w:cstheme="minorHAnsi"/>
          <w:b/>
          <w:bCs/>
          <w:color w:val="2F5496" w:themeColor="accent1" w:themeShade="BF"/>
          <w:sz w:val="22"/>
          <w:szCs w:val="22"/>
        </w:rPr>
      </w:pPr>
      <w:r w:rsidRPr="00C930E0">
        <w:rPr>
          <w:rFonts w:asciiTheme="minorHAnsi" w:hAnsiTheme="minorHAnsi" w:cstheme="minorHAnsi"/>
          <w:b/>
          <w:bCs/>
          <w:color w:val="2F5496" w:themeColor="accent1" w:themeShade="BF"/>
          <w:sz w:val="22"/>
          <w:szCs w:val="22"/>
        </w:rPr>
        <w:lastRenderedPageBreak/>
        <w:t>INTRODUCTION</w:t>
      </w:r>
    </w:p>
    <w:p w14:paraId="63EFFECA" w14:textId="787B2C33" w:rsidR="0040169F" w:rsidRPr="00C930E0" w:rsidRDefault="0040169F" w:rsidP="0040169F">
      <w:pPr>
        <w:spacing w:before="100" w:beforeAutospacing="1" w:after="336"/>
        <w:rPr>
          <w:rFonts w:eastAsia="Times New Roman" w:cstheme="minorHAnsi"/>
          <w:color w:val="3A3A3A"/>
        </w:rPr>
      </w:pPr>
      <w:r w:rsidRPr="00C930E0">
        <w:rPr>
          <w:rFonts w:eastAsia="Times New Roman" w:cstheme="minorHAnsi"/>
          <w:color w:val="3A3A3A"/>
        </w:rPr>
        <w:t>The e-Care Clinical</w:t>
      </w:r>
      <w:r w:rsidR="00C32428" w:rsidRPr="00C930E0">
        <w:rPr>
          <w:rFonts w:eastAsia="Times New Roman" w:cstheme="minorHAnsi"/>
          <w:color w:val="3A3A3A"/>
        </w:rPr>
        <w:t>s</w:t>
      </w:r>
      <w:r w:rsidRPr="00C930E0">
        <w:rPr>
          <w:rFonts w:eastAsia="Times New Roman" w:cstheme="minorHAnsi"/>
          <w:color w:val="3A3A3A"/>
        </w:rPr>
        <w:t xml:space="preserve"> application is meant to replace the legacy pro-care application. It has comprehensive functionalities to help nurses perform their tasks more efficiently and easily.</w:t>
      </w:r>
      <w:r w:rsidR="004C2D2C" w:rsidRPr="00C930E0">
        <w:rPr>
          <w:rFonts w:eastAsia="Times New Roman" w:cstheme="minorHAnsi"/>
          <w:color w:val="3A3A3A"/>
        </w:rPr>
        <w:t xml:space="preserve"> It performs functions like patient admission, patien</w:t>
      </w:r>
      <w:r w:rsidR="00C32428" w:rsidRPr="00C930E0">
        <w:rPr>
          <w:rFonts w:eastAsia="Times New Roman" w:cstheme="minorHAnsi"/>
          <w:color w:val="3A3A3A"/>
        </w:rPr>
        <w:t xml:space="preserve">t treatment, reporting results, sending and receiving data with spectra labs, managing document imaging and demographic information of patients and dealing with Medicare/Medicaid and commercial insurances for financial claims and charges.  </w:t>
      </w:r>
    </w:p>
    <w:p w14:paraId="4487307A" w14:textId="77777777" w:rsidR="00BD3D6B" w:rsidRPr="00C930E0" w:rsidRDefault="00BD3D6B" w:rsidP="00BD3D6B">
      <w:pPr>
        <w:spacing w:before="100" w:beforeAutospacing="1" w:after="336" w:line="240" w:lineRule="auto"/>
        <w:rPr>
          <w:rFonts w:eastAsia="Times New Roman" w:cstheme="minorHAnsi"/>
          <w:color w:val="2F5496" w:themeColor="accent1" w:themeShade="BF"/>
        </w:rPr>
      </w:pPr>
      <w:r w:rsidRPr="00C930E0">
        <w:rPr>
          <w:rFonts w:eastAsia="Times New Roman" w:cstheme="minorHAnsi"/>
          <w:b/>
          <w:bCs/>
          <w:color w:val="2F5496" w:themeColor="accent1" w:themeShade="BF"/>
        </w:rPr>
        <w:t>2.0 OBJECTIVES AND TASKS</w:t>
      </w:r>
    </w:p>
    <w:p w14:paraId="66B9570F" w14:textId="2D1DFAAE" w:rsidR="000C4FBD" w:rsidRPr="00C930E0" w:rsidRDefault="00BD3D6B" w:rsidP="00BD3D6B">
      <w:pPr>
        <w:spacing w:before="100" w:beforeAutospacing="1" w:after="336" w:line="240" w:lineRule="auto"/>
        <w:rPr>
          <w:rFonts w:eastAsia="Times New Roman" w:cstheme="minorHAnsi"/>
          <w:b/>
          <w:bCs/>
          <w:color w:val="3A3A3A"/>
        </w:rPr>
      </w:pPr>
      <w:r w:rsidRPr="00C930E0">
        <w:rPr>
          <w:rFonts w:eastAsia="Times New Roman" w:cstheme="minorHAnsi"/>
          <w:b/>
          <w:bCs/>
          <w:color w:val="3A3A3A"/>
        </w:rPr>
        <w:t>2.1 Objectives</w:t>
      </w:r>
    </w:p>
    <w:p w14:paraId="7226A280" w14:textId="678C421A" w:rsidR="000C4FBD" w:rsidRPr="00C930E0" w:rsidRDefault="000C4FBD"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This document describes the plan for testing the e-care Clinicals System application</w:t>
      </w:r>
      <w:r w:rsidR="005F4292" w:rsidRPr="00C930E0">
        <w:rPr>
          <w:rFonts w:eastAsia="Times New Roman" w:cstheme="minorHAnsi"/>
          <w:color w:val="3A3A3A"/>
        </w:rPr>
        <w:t xml:space="preserve"> and supports the following objectives:</w:t>
      </w:r>
    </w:p>
    <w:p w14:paraId="0AD0DD54" w14:textId="1C7FDAFF" w:rsidR="005F4292" w:rsidRPr="00C930E0" w:rsidRDefault="005F4292" w:rsidP="005F4292">
      <w:pPr>
        <w:pStyle w:val="ListParagraph"/>
        <w:numPr>
          <w:ilvl w:val="0"/>
          <w:numId w:val="5"/>
        </w:numPr>
        <w:spacing w:before="100" w:beforeAutospacing="1" w:after="336"/>
        <w:rPr>
          <w:rFonts w:asciiTheme="minorHAnsi" w:hAnsiTheme="minorHAnsi" w:cstheme="minorHAnsi"/>
          <w:color w:val="3A3A3A"/>
          <w:sz w:val="22"/>
          <w:szCs w:val="22"/>
        </w:rPr>
      </w:pPr>
      <w:r w:rsidRPr="00C930E0">
        <w:rPr>
          <w:rFonts w:asciiTheme="minorHAnsi" w:hAnsiTheme="minorHAnsi" w:cstheme="minorHAnsi"/>
          <w:color w:val="3A3A3A"/>
          <w:sz w:val="22"/>
          <w:szCs w:val="22"/>
        </w:rPr>
        <w:t>Identifying existing project information and the software to be tested.</w:t>
      </w:r>
    </w:p>
    <w:p w14:paraId="70012D58" w14:textId="02AF21E3" w:rsidR="005C3893" w:rsidRPr="00C930E0" w:rsidRDefault="005C3893" w:rsidP="005F4292">
      <w:pPr>
        <w:pStyle w:val="ListParagraph"/>
        <w:numPr>
          <w:ilvl w:val="0"/>
          <w:numId w:val="5"/>
        </w:numPr>
        <w:spacing w:before="100" w:beforeAutospacing="1" w:after="336"/>
        <w:rPr>
          <w:rFonts w:asciiTheme="minorHAnsi" w:hAnsiTheme="minorHAnsi" w:cstheme="minorHAnsi"/>
          <w:color w:val="3A3A3A"/>
          <w:sz w:val="22"/>
          <w:szCs w:val="22"/>
        </w:rPr>
      </w:pPr>
      <w:r w:rsidRPr="00C930E0">
        <w:rPr>
          <w:rFonts w:asciiTheme="minorHAnsi" w:hAnsiTheme="minorHAnsi" w:cstheme="minorHAnsi"/>
          <w:color w:val="3A3A3A"/>
          <w:sz w:val="22"/>
          <w:szCs w:val="22"/>
        </w:rPr>
        <w:t>Recommend and describe the testing strategy to the team.</w:t>
      </w:r>
    </w:p>
    <w:p w14:paraId="13B3A7AE" w14:textId="632603C7" w:rsidR="005C3893" w:rsidRPr="00C930E0" w:rsidRDefault="005C3893" w:rsidP="005F4292">
      <w:pPr>
        <w:pStyle w:val="ListParagraph"/>
        <w:numPr>
          <w:ilvl w:val="0"/>
          <w:numId w:val="5"/>
        </w:numPr>
        <w:spacing w:before="100" w:beforeAutospacing="1" w:after="336"/>
        <w:rPr>
          <w:rFonts w:asciiTheme="minorHAnsi" w:hAnsiTheme="minorHAnsi" w:cstheme="minorHAnsi"/>
          <w:color w:val="3A3A3A"/>
          <w:sz w:val="22"/>
          <w:szCs w:val="22"/>
        </w:rPr>
      </w:pPr>
      <w:r w:rsidRPr="00C930E0">
        <w:rPr>
          <w:rFonts w:asciiTheme="minorHAnsi" w:hAnsiTheme="minorHAnsi" w:cstheme="minorHAnsi"/>
          <w:color w:val="3A3A3A"/>
          <w:sz w:val="22"/>
          <w:szCs w:val="22"/>
        </w:rPr>
        <w:t>Identify the required resources and provide an estimate of the test efforts.</w:t>
      </w:r>
    </w:p>
    <w:p w14:paraId="446BE4DA" w14:textId="7E5A053D" w:rsidR="005C3893" w:rsidRPr="00C930E0" w:rsidRDefault="005C3893" w:rsidP="005F4292">
      <w:pPr>
        <w:pStyle w:val="ListParagraph"/>
        <w:numPr>
          <w:ilvl w:val="0"/>
          <w:numId w:val="5"/>
        </w:numPr>
        <w:spacing w:before="100" w:beforeAutospacing="1" w:after="336"/>
        <w:rPr>
          <w:rFonts w:asciiTheme="minorHAnsi" w:hAnsiTheme="minorHAnsi" w:cstheme="minorHAnsi"/>
          <w:color w:val="3A3A3A"/>
          <w:sz w:val="22"/>
          <w:szCs w:val="22"/>
        </w:rPr>
      </w:pPr>
      <w:r w:rsidRPr="00C930E0">
        <w:rPr>
          <w:rFonts w:asciiTheme="minorHAnsi" w:hAnsiTheme="minorHAnsi" w:cstheme="minorHAnsi"/>
          <w:color w:val="3A3A3A"/>
          <w:sz w:val="22"/>
          <w:szCs w:val="22"/>
        </w:rPr>
        <w:t>Detailing the features, responsibilities, dependencies and risks involved.</w:t>
      </w:r>
    </w:p>
    <w:p w14:paraId="5D9A23A4" w14:textId="5F801DFA" w:rsidR="00AF5F33" w:rsidRPr="00C930E0" w:rsidRDefault="00BD3D6B" w:rsidP="00AF5F33">
      <w:pPr>
        <w:pStyle w:val="NormalWeb"/>
        <w:rPr>
          <w:rFonts w:asciiTheme="minorHAnsi" w:hAnsiTheme="minorHAnsi" w:cstheme="minorHAnsi"/>
          <w:b/>
          <w:bCs/>
          <w:color w:val="3A3A3A"/>
          <w:sz w:val="22"/>
          <w:szCs w:val="22"/>
        </w:rPr>
      </w:pPr>
      <w:r w:rsidRPr="00C930E0">
        <w:rPr>
          <w:rFonts w:asciiTheme="minorHAnsi" w:hAnsiTheme="minorHAnsi" w:cstheme="minorHAnsi"/>
          <w:b/>
          <w:bCs/>
          <w:color w:val="3A3A3A"/>
          <w:sz w:val="22"/>
          <w:szCs w:val="22"/>
        </w:rPr>
        <w:t>2.2 Tasks</w:t>
      </w:r>
    </w:p>
    <w:p w14:paraId="2CC50699" w14:textId="585F349A" w:rsidR="00AF5F33" w:rsidRPr="00C930E0" w:rsidRDefault="00AF5F33" w:rsidP="00AF5F33">
      <w:pPr>
        <w:pStyle w:val="NormalWeb"/>
        <w:rPr>
          <w:rFonts w:asciiTheme="minorHAnsi" w:hAnsiTheme="minorHAnsi" w:cstheme="minorHAnsi"/>
          <w:color w:val="000000"/>
          <w:sz w:val="22"/>
          <w:szCs w:val="22"/>
        </w:rPr>
      </w:pPr>
      <w:r w:rsidRPr="00C930E0">
        <w:rPr>
          <w:rFonts w:asciiTheme="minorHAnsi" w:hAnsiTheme="minorHAnsi" w:cstheme="minorHAnsi"/>
          <w:color w:val="000000"/>
          <w:sz w:val="22"/>
          <w:szCs w:val="22"/>
        </w:rPr>
        <w:t>Below are the test related tasks for testing the e-Care Clinicals system:</w:t>
      </w:r>
    </w:p>
    <w:tbl>
      <w:tblPr>
        <w:tblW w:w="5000" w:type="pct"/>
        <w:jc w:val="center"/>
        <w:tblCellSpacing w:w="0" w:type="dxa"/>
        <w:tblCellMar>
          <w:top w:w="105" w:type="dxa"/>
          <w:left w:w="105" w:type="dxa"/>
          <w:bottom w:w="105" w:type="dxa"/>
          <w:right w:w="105" w:type="dxa"/>
        </w:tblCellMar>
        <w:tblLook w:val="04A0" w:firstRow="1" w:lastRow="0" w:firstColumn="1" w:lastColumn="0" w:noHBand="0" w:noVBand="1"/>
      </w:tblPr>
      <w:tblGrid>
        <w:gridCol w:w="10800"/>
      </w:tblGrid>
      <w:tr w:rsidR="00AF5F33" w:rsidRPr="00C930E0" w14:paraId="55A4870B" w14:textId="77777777" w:rsidTr="00AF5F33">
        <w:trPr>
          <w:tblCellSpacing w:w="0" w:type="dxa"/>
          <w:jc w:val="center"/>
        </w:trPr>
        <w:tc>
          <w:tcPr>
            <w:tcW w:w="0" w:type="auto"/>
            <w:hideMark/>
          </w:tcPr>
          <w:p w14:paraId="308767C4" w14:textId="77777777" w:rsidR="00AF5F33" w:rsidRPr="00C930E0" w:rsidRDefault="00AF5F33" w:rsidP="00AF5F33">
            <w:pPr>
              <w:spacing w:after="0" w:line="240" w:lineRule="auto"/>
              <w:rPr>
                <w:rFonts w:eastAsia="Times New Roman" w:cstheme="minorHAnsi"/>
              </w:rPr>
            </w:pPr>
            <w:r w:rsidRPr="00C930E0">
              <w:rPr>
                <w:rFonts w:eastAsia="Times New Roman" w:cstheme="minorHAnsi"/>
                <w:b/>
                <w:bCs/>
              </w:rPr>
              <w:t>Plan Test</w:t>
            </w:r>
          </w:p>
        </w:tc>
      </w:tr>
      <w:tr w:rsidR="00AF5F33" w:rsidRPr="00C930E0" w14:paraId="07F864D4" w14:textId="77777777" w:rsidTr="00AF5F33">
        <w:trPr>
          <w:tblCellSpacing w:w="0" w:type="dxa"/>
          <w:jc w:val="center"/>
        </w:trPr>
        <w:tc>
          <w:tcPr>
            <w:tcW w:w="0" w:type="auto"/>
            <w:hideMark/>
          </w:tcPr>
          <w:p w14:paraId="23DD9DB8" w14:textId="470F546C"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Identify Requirements to Test</w:t>
            </w:r>
          </w:p>
        </w:tc>
      </w:tr>
      <w:tr w:rsidR="00AF5F33" w:rsidRPr="00C930E0" w14:paraId="537914E0" w14:textId="77777777" w:rsidTr="00AF5F33">
        <w:trPr>
          <w:tblCellSpacing w:w="0" w:type="dxa"/>
          <w:jc w:val="center"/>
        </w:trPr>
        <w:tc>
          <w:tcPr>
            <w:tcW w:w="0" w:type="auto"/>
            <w:hideMark/>
          </w:tcPr>
          <w:p w14:paraId="5F40C958"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Assess Risk</w:t>
            </w:r>
          </w:p>
        </w:tc>
      </w:tr>
      <w:tr w:rsidR="00AF5F33" w:rsidRPr="00C930E0" w14:paraId="3B88818C" w14:textId="77777777" w:rsidTr="00AF5F33">
        <w:trPr>
          <w:tblCellSpacing w:w="0" w:type="dxa"/>
          <w:jc w:val="center"/>
        </w:trPr>
        <w:tc>
          <w:tcPr>
            <w:tcW w:w="0" w:type="auto"/>
            <w:hideMark/>
          </w:tcPr>
          <w:p w14:paraId="6722C265"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Develop Test Strategy</w:t>
            </w:r>
          </w:p>
        </w:tc>
      </w:tr>
      <w:tr w:rsidR="00AF5F33" w:rsidRPr="00C930E0" w14:paraId="3D62D395" w14:textId="77777777" w:rsidTr="00AF5F33">
        <w:trPr>
          <w:tblCellSpacing w:w="0" w:type="dxa"/>
          <w:jc w:val="center"/>
        </w:trPr>
        <w:tc>
          <w:tcPr>
            <w:tcW w:w="0" w:type="auto"/>
            <w:hideMark/>
          </w:tcPr>
          <w:p w14:paraId="7EDE9E10"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Identify Test Resources</w:t>
            </w:r>
          </w:p>
        </w:tc>
      </w:tr>
      <w:tr w:rsidR="00AF5F33" w:rsidRPr="00C930E0" w14:paraId="45C976F9" w14:textId="77777777" w:rsidTr="00AF5F33">
        <w:trPr>
          <w:tblCellSpacing w:w="0" w:type="dxa"/>
          <w:jc w:val="center"/>
        </w:trPr>
        <w:tc>
          <w:tcPr>
            <w:tcW w:w="0" w:type="auto"/>
            <w:hideMark/>
          </w:tcPr>
          <w:p w14:paraId="135BDA11"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Create Schedule</w:t>
            </w:r>
          </w:p>
        </w:tc>
      </w:tr>
      <w:tr w:rsidR="00AF5F33" w:rsidRPr="00C930E0" w14:paraId="7E07723B" w14:textId="77777777" w:rsidTr="00AF5F33">
        <w:trPr>
          <w:tblCellSpacing w:w="0" w:type="dxa"/>
          <w:jc w:val="center"/>
        </w:trPr>
        <w:tc>
          <w:tcPr>
            <w:tcW w:w="0" w:type="auto"/>
            <w:hideMark/>
          </w:tcPr>
          <w:p w14:paraId="5CE5FC28"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Generate Test Plan</w:t>
            </w:r>
          </w:p>
        </w:tc>
      </w:tr>
      <w:tr w:rsidR="00AF5F33" w:rsidRPr="00C930E0" w14:paraId="2D800450" w14:textId="77777777" w:rsidTr="00AF5F33">
        <w:trPr>
          <w:tblCellSpacing w:w="0" w:type="dxa"/>
          <w:jc w:val="center"/>
        </w:trPr>
        <w:tc>
          <w:tcPr>
            <w:tcW w:w="0" w:type="auto"/>
            <w:hideMark/>
          </w:tcPr>
          <w:p w14:paraId="7EB62A41" w14:textId="77777777" w:rsidR="00AF5F33" w:rsidRPr="00C930E0" w:rsidRDefault="00AF5F33" w:rsidP="00AF5F33">
            <w:pPr>
              <w:spacing w:after="0" w:line="240" w:lineRule="auto"/>
              <w:rPr>
                <w:rFonts w:eastAsia="Times New Roman" w:cstheme="minorHAnsi"/>
              </w:rPr>
            </w:pPr>
            <w:r w:rsidRPr="00C930E0">
              <w:rPr>
                <w:rFonts w:eastAsia="Times New Roman" w:cstheme="minorHAnsi"/>
                <w:b/>
                <w:bCs/>
              </w:rPr>
              <w:t>Design Test</w:t>
            </w:r>
          </w:p>
        </w:tc>
      </w:tr>
      <w:tr w:rsidR="00AF5F33" w:rsidRPr="00C930E0" w14:paraId="59A46648" w14:textId="77777777" w:rsidTr="00AF5F33">
        <w:trPr>
          <w:tblCellSpacing w:w="0" w:type="dxa"/>
          <w:jc w:val="center"/>
        </w:trPr>
        <w:tc>
          <w:tcPr>
            <w:tcW w:w="0" w:type="auto"/>
            <w:hideMark/>
          </w:tcPr>
          <w:p w14:paraId="23323EEA" w14:textId="62F2B7D1"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 xml:space="preserve">Analyze functional requirements </w:t>
            </w:r>
          </w:p>
        </w:tc>
      </w:tr>
      <w:tr w:rsidR="00AF5F33" w:rsidRPr="00C930E0" w14:paraId="516009AB" w14:textId="77777777" w:rsidTr="00AF5F33">
        <w:trPr>
          <w:tblCellSpacing w:w="0" w:type="dxa"/>
          <w:jc w:val="center"/>
        </w:trPr>
        <w:tc>
          <w:tcPr>
            <w:tcW w:w="0" w:type="auto"/>
            <w:hideMark/>
          </w:tcPr>
          <w:p w14:paraId="55C02B30"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Develop Test Suite</w:t>
            </w:r>
          </w:p>
          <w:p w14:paraId="12F4B8BE" w14:textId="3CB2AC11"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Create Test Scenarios</w:t>
            </w:r>
          </w:p>
        </w:tc>
      </w:tr>
      <w:tr w:rsidR="00AF5F33" w:rsidRPr="00C930E0" w14:paraId="32051FD5" w14:textId="77777777" w:rsidTr="00AF5F33">
        <w:trPr>
          <w:tblCellSpacing w:w="0" w:type="dxa"/>
          <w:jc w:val="center"/>
        </w:trPr>
        <w:tc>
          <w:tcPr>
            <w:tcW w:w="0" w:type="auto"/>
            <w:hideMark/>
          </w:tcPr>
          <w:p w14:paraId="6C5FCB3F"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Identify and Describe Test Cases</w:t>
            </w:r>
          </w:p>
        </w:tc>
      </w:tr>
      <w:tr w:rsidR="00AF5F33" w:rsidRPr="00C930E0" w14:paraId="4AE74766" w14:textId="77777777" w:rsidTr="00AF5F33">
        <w:trPr>
          <w:tblCellSpacing w:w="0" w:type="dxa"/>
          <w:jc w:val="center"/>
        </w:trPr>
        <w:tc>
          <w:tcPr>
            <w:tcW w:w="0" w:type="auto"/>
            <w:hideMark/>
          </w:tcPr>
          <w:p w14:paraId="09A2F03F" w14:textId="27E9C173"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Identify and Structure Test Scripts</w:t>
            </w:r>
          </w:p>
        </w:tc>
      </w:tr>
      <w:tr w:rsidR="00AF5F33" w:rsidRPr="00C930E0" w14:paraId="2B8BE3CF" w14:textId="77777777" w:rsidTr="00AF5F33">
        <w:trPr>
          <w:tblCellSpacing w:w="0" w:type="dxa"/>
          <w:jc w:val="center"/>
        </w:trPr>
        <w:tc>
          <w:tcPr>
            <w:tcW w:w="0" w:type="auto"/>
            <w:hideMark/>
          </w:tcPr>
          <w:p w14:paraId="17544ED7" w14:textId="77777777" w:rsidR="00AF5F33" w:rsidRDefault="00AF5F33" w:rsidP="00AF5F33">
            <w:pPr>
              <w:spacing w:before="100" w:beforeAutospacing="1" w:after="100" w:afterAutospacing="1" w:line="240" w:lineRule="auto"/>
              <w:rPr>
                <w:rFonts w:eastAsia="Times New Roman" w:cstheme="minorHAnsi"/>
              </w:rPr>
            </w:pPr>
            <w:r w:rsidRPr="00C930E0">
              <w:rPr>
                <w:rFonts w:eastAsia="Times New Roman" w:cstheme="minorHAnsi"/>
              </w:rPr>
              <w:t>Review and Access Test Coverage</w:t>
            </w:r>
          </w:p>
          <w:p w14:paraId="25AAFBD5" w14:textId="34C226B9" w:rsidR="003D7808" w:rsidRPr="00C930E0" w:rsidRDefault="003D7808" w:rsidP="00AF5F33">
            <w:pPr>
              <w:spacing w:before="100" w:beforeAutospacing="1" w:after="100" w:afterAutospacing="1" w:line="240" w:lineRule="auto"/>
              <w:rPr>
                <w:rFonts w:eastAsia="Times New Roman" w:cstheme="minorHAnsi"/>
              </w:rPr>
            </w:pPr>
          </w:p>
        </w:tc>
      </w:tr>
      <w:tr w:rsidR="00AF5F33" w:rsidRPr="00C930E0" w14:paraId="51900EC9" w14:textId="77777777" w:rsidTr="00AF5F33">
        <w:trPr>
          <w:tblCellSpacing w:w="0" w:type="dxa"/>
          <w:jc w:val="center"/>
        </w:trPr>
        <w:tc>
          <w:tcPr>
            <w:tcW w:w="0" w:type="auto"/>
            <w:hideMark/>
          </w:tcPr>
          <w:p w14:paraId="30AF5657" w14:textId="77777777" w:rsidR="00AF5F33" w:rsidRPr="00C930E0" w:rsidRDefault="00AF5F33" w:rsidP="00AF5F33">
            <w:pPr>
              <w:spacing w:after="0" w:line="240" w:lineRule="auto"/>
              <w:rPr>
                <w:rFonts w:eastAsia="Times New Roman" w:cstheme="minorHAnsi"/>
              </w:rPr>
            </w:pPr>
            <w:r w:rsidRPr="00C930E0">
              <w:rPr>
                <w:rFonts w:eastAsia="Times New Roman" w:cstheme="minorHAnsi"/>
                <w:b/>
                <w:bCs/>
              </w:rPr>
              <w:lastRenderedPageBreak/>
              <w:t>Implement Test</w:t>
            </w:r>
          </w:p>
        </w:tc>
      </w:tr>
      <w:tr w:rsidR="00AF5F33" w:rsidRPr="00C930E0" w14:paraId="3440FA9C" w14:textId="77777777" w:rsidTr="00AF5F33">
        <w:trPr>
          <w:tblCellSpacing w:w="0" w:type="dxa"/>
          <w:jc w:val="center"/>
        </w:trPr>
        <w:tc>
          <w:tcPr>
            <w:tcW w:w="0" w:type="auto"/>
            <w:hideMark/>
          </w:tcPr>
          <w:p w14:paraId="1E94244A"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Setup Test Environment</w:t>
            </w:r>
          </w:p>
        </w:tc>
      </w:tr>
      <w:tr w:rsidR="00AF5F33" w:rsidRPr="00C930E0" w14:paraId="5942FFE3" w14:textId="77777777" w:rsidTr="00AF5F33">
        <w:trPr>
          <w:tblCellSpacing w:w="0" w:type="dxa"/>
          <w:jc w:val="center"/>
        </w:trPr>
        <w:tc>
          <w:tcPr>
            <w:tcW w:w="0" w:type="auto"/>
            <w:hideMark/>
          </w:tcPr>
          <w:p w14:paraId="3BDAF057"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Record or Program Test Scripts</w:t>
            </w:r>
          </w:p>
        </w:tc>
      </w:tr>
      <w:tr w:rsidR="00AF5F33" w:rsidRPr="00C930E0" w14:paraId="3F1E05EB" w14:textId="77777777" w:rsidTr="00AF5F33">
        <w:trPr>
          <w:tblCellSpacing w:w="0" w:type="dxa"/>
          <w:jc w:val="center"/>
        </w:trPr>
        <w:tc>
          <w:tcPr>
            <w:tcW w:w="0" w:type="auto"/>
            <w:hideMark/>
          </w:tcPr>
          <w:p w14:paraId="7A5F8FD6"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Develop Test Stubs and Drivers</w:t>
            </w:r>
          </w:p>
        </w:tc>
      </w:tr>
      <w:tr w:rsidR="00AF5F33" w:rsidRPr="00C930E0" w14:paraId="122E7977" w14:textId="77777777" w:rsidTr="00AF5F33">
        <w:trPr>
          <w:tblCellSpacing w:w="0" w:type="dxa"/>
          <w:jc w:val="center"/>
        </w:trPr>
        <w:tc>
          <w:tcPr>
            <w:tcW w:w="0" w:type="auto"/>
            <w:hideMark/>
          </w:tcPr>
          <w:p w14:paraId="7DD5E7E7" w14:textId="4DE341AF"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Identify Te</w:t>
            </w:r>
            <w:r w:rsidR="007A0393" w:rsidRPr="00C930E0">
              <w:rPr>
                <w:rFonts w:eastAsia="Times New Roman" w:cstheme="minorHAnsi"/>
              </w:rPr>
              <w:t>st-Specific functionality</w:t>
            </w:r>
          </w:p>
        </w:tc>
      </w:tr>
      <w:tr w:rsidR="00AF5F33" w:rsidRPr="00C930E0" w14:paraId="594465CE" w14:textId="77777777" w:rsidTr="00AF5F33">
        <w:trPr>
          <w:tblCellSpacing w:w="0" w:type="dxa"/>
          <w:jc w:val="center"/>
        </w:trPr>
        <w:tc>
          <w:tcPr>
            <w:tcW w:w="0" w:type="auto"/>
            <w:hideMark/>
          </w:tcPr>
          <w:p w14:paraId="1BF6771D" w14:textId="34157277" w:rsidR="007A0393" w:rsidRPr="00C930E0" w:rsidRDefault="007A0393" w:rsidP="00AF5F33">
            <w:pPr>
              <w:spacing w:beforeAutospacing="1" w:after="100" w:afterAutospacing="1" w:line="240" w:lineRule="auto"/>
              <w:rPr>
                <w:rFonts w:eastAsia="Times New Roman" w:cstheme="minorHAnsi"/>
              </w:rPr>
            </w:pPr>
            <w:r w:rsidRPr="00C930E0">
              <w:rPr>
                <w:rFonts w:eastAsia="Times New Roman" w:cstheme="minorHAnsi"/>
              </w:rPr>
              <w:t>Create Test data</w:t>
            </w:r>
          </w:p>
        </w:tc>
      </w:tr>
      <w:tr w:rsidR="00AF5F33" w:rsidRPr="00C930E0" w14:paraId="6A26864A" w14:textId="77777777" w:rsidTr="00AF5F33">
        <w:trPr>
          <w:tblCellSpacing w:w="0" w:type="dxa"/>
          <w:jc w:val="center"/>
        </w:trPr>
        <w:tc>
          <w:tcPr>
            <w:tcW w:w="0" w:type="auto"/>
            <w:hideMark/>
          </w:tcPr>
          <w:p w14:paraId="30027A9C" w14:textId="77777777" w:rsidR="00AF5F33" w:rsidRPr="00C930E0" w:rsidRDefault="00AF5F33" w:rsidP="00AF5F33">
            <w:pPr>
              <w:spacing w:after="0" w:line="240" w:lineRule="auto"/>
              <w:rPr>
                <w:rFonts w:eastAsia="Times New Roman" w:cstheme="minorHAnsi"/>
              </w:rPr>
            </w:pPr>
            <w:r w:rsidRPr="00C930E0">
              <w:rPr>
                <w:rFonts w:eastAsia="Times New Roman" w:cstheme="minorHAnsi"/>
                <w:b/>
                <w:bCs/>
              </w:rPr>
              <w:t>Execute Test</w:t>
            </w:r>
          </w:p>
        </w:tc>
      </w:tr>
      <w:tr w:rsidR="00AF5F33" w:rsidRPr="00C930E0" w14:paraId="47BE41CE" w14:textId="77777777" w:rsidTr="00AF5F33">
        <w:trPr>
          <w:tblCellSpacing w:w="0" w:type="dxa"/>
          <w:jc w:val="center"/>
        </w:trPr>
        <w:tc>
          <w:tcPr>
            <w:tcW w:w="0" w:type="auto"/>
            <w:hideMark/>
          </w:tcPr>
          <w:p w14:paraId="62FAB9FE"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Execute Test Scripts</w:t>
            </w:r>
          </w:p>
        </w:tc>
      </w:tr>
      <w:tr w:rsidR="00AF5F33" w:rsidRPr="00C930E0" w14:paraId="400FE705" w14:textId="77777777" w:rsidTr="00AF5F33">
        <w:trPr>
          <w:tblCellSpacing w:w="0" w:type="dxa"/>
          <w:jc w:val="center"/>
        </w:trPr>
        <w:tc>
          <w:tcPr>
            <w:tcW w:w="0" w:type="auto"/>
            <w:hideMark/>
          </w:tcPr>
          <w:p w14:paraId="68EF5154"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Evaluate Execution of Test</w:t>
            </w:r>
          </w:p>
        </w:tc>
      </w:tr>
      <w:tr w:rsidR="00AF5F33" w:rsidRPr="00C930E0" w14:paraId="5815E438" w14:textId="77777777" w:rsidTr="00AF5F33">
        <w:trPr>
          <w:tblCellSpacing w:w="0" w:type="dxa"/>
          <w:jc w:val="center"/>
        </w:trPr>
        <w:tc>
          <w:tcPr>
            <w:tcW w:w="0" w:type="auto"/>
            <w:hideMark/>
          </w:tcPr>
          <w:p w14:paraId="3D1E8D0C"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Recover from Halted Test</w:t>
            </w:r>
          </w:p>
        </w:tc>
      </w:tr>
      <w:tr w:rsidR="00AF5F33" w:rsidRPr="00C930E0" w14:paraId="07442998" w14:textId="77777777" w:rsidTr="00AF5F33">
        <w:trPr>
          <w:tblCellSpacing w:w="0" w:type="dxa"/>
          <w:jc w:val="center"/>
        </w:trPr>
        <w:tc>
          <w:tcPr>
            <w:tcW w:w="0" w:type="auto"/>
            <w:hideMark/>
          </w:tcPr>
          <w:p w14:paraId="5AE11088"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Verify the results</w:t>
            </w:r>
          </w:p>
        </w:tc>
      </w:tr>
      <w:tr w:rsidR="00AF5F33" w:rsidRPr="00C930E0" w14:paraId="5AF56A0E" w14:textId="77777777" w:rsidTr="00AF5F33">
        <w:trPr>
          <w:tblCellSpacing w:w="0" w:type="dxa"/>
          <w:jc w:val="center"/>
        </w:trPr>
        <w:tc>
          <w:tcPr>
            <w:tcW w:w="0" w:type="auto"/>
            <w:hideMark/>
          </w:tcPr>
          <w:p w14:paraId="5CFC6D2E"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Investigate Unexpected Results</w:t>
            </w:r>
          </w:p>
        </w:tc>
      </w:tr>
      <w:tr w:rsidR="00AF5F33" w:rsidRPr="00C930E0" w14:paraId="5B3C8E93" w14:textId="77777777" w:rsidTr="00AF5F33">
        <w:trPr>
          <w:tblCellSpacing w:w="0" w:type="dxa"/>
          <w:jc w:val="center"/>
        </w:trPr>
        <w:tc>
          <w:tcPr>
            <w:tcW w:w="0" w:type="auto"/>
            <w:hideMark/>
          </w:tcPr>
          <w:p w14:paraId="13F28DF4"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Log Defects</w:t>
            </w:r>
          </w:p>
        </w:tc>
      </w:tr>
      <w:tr w:rsidR="00AF5F33" w:rsidRPr="00C930E0" w14:paraId="6E2A4FF3" w14:textId="77777777" w:rsidTr="00AF5F33">
        <w:trPr>
          <w:tblCellSpacing w:w="0" w:type="dxa"/>
          <w:jc w:val="center"/>
        </w:trPr>
        <w:tc>
          <w:tcPr>
            <w:tcW w:w="0" w:type="auto"/>
            <w:hideMark/>
          </w:tcPr>
          <w:p w14:paraId="3D367B70" w14:textId="77777777" w:rsidR="00AF5F33" w:rsidRPr="00C930E0" w:rsidRDefault="00AF5F33" w:rsidP="00AF5F33">
            <w:pPr>
              <w:spacing w:after="0" w:line="240" w:lineRule="auto"/>
              <w:rPr>
                <w:rFonts w:eastAsia="Times New Roman" w:cstheme="minorHAnsi"/>
              </w:rPr>
            </w:pPr>
            <w:r w:rsidRPr="00C930E0">
              <w:rPr>
                <w:rFonts w:eastAsia="Times New Roman" w:cstheme="minorHAnsi"/>
                <w:b/>
                <w:bCs/>
              </w:rPr>
              <w:t>Evaluate Test</w:t>
            </w:r>
          </w:p>
        </w:tc>
      </w:tr>
      <w:tr w:rsidR="00AF5F33" w:rsidRPr="00C930E0" w14:paraId="7E318B3D" w14:textId="77777777" w:rsidTr="00AF5F33">
        <w:trPr>
          <w:tblCellSpacing w:w="0" w:type="dxa"/>
          <w:jc w:val="center"/>
        </w:trPr>
        <w:tc>
          <w:tcPr>
            <w:tcW w:w="0" w:type="auto"/>
            <w:hideMark/>
          </w:tcPr>
          <w:p w14:paraId="684A1C6E"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Evaluate Test-Case Coverage</w:t>
            </w:r>
          </w:p>
        </w:tc>
      </w:tr>
      <w:tr w:rsidR="00AF5F33" w:rsidRPr="00C930E0" w14:paraId="1722EE0F" w14:textId="77777777" w:rsidTr="00AF5F33">
        <w:trPr>
          <w:tblCellSpacing w:w="0" w:type="dxa"/>
          <w:jc w:val="center"/>
        </w:trPr>
        <w:tc>
          <w:tcPr>
            <w:tcW w:w="0" w:type="auto"/>
            <w:hideMark/>
          </w:tcPr>
          <w:p w14:paraId="4DB796D9"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Evaluate Code Coverage</w:t>
            </w:r>
          </w:p>
        </w:tc>
      </w:tr>
      <w:tr w:rsidR="00AF5F33" w:rsidRPr="00C930E0" w14:paraId="2D42C28E" w14:textId="77777777" w:rsidTr="00AF5F33">
        <w:trPr>
          <w:tblCellSpacing w:w="0" w:type="dxa"/>
          <w:jc w:val="center"/>
        </w:trPr>
        <w:tc>
          <w:tcPr>
            <w:tcW w:w="0" w:type="auto"/>
            <w:hideMark/>
          </w:tcPr>
          <w:p w14:paraId="32136627"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Analyze Defects</w:t>
            </w:r>
          </w:p>
        </w:tc>
      </w:tr>
      <w:tr w:rsidR="00AF5F33" w:rsidRPr="00C930E0" w14:paraId="17D6D8BB" w14:textId="77777777" w:rsidTr="00AF5F33">
        <w:trPr>
          <w:tblCellSpacing w:w="0" w:type="dxa"/>
          <w:jc w:val="center"/>
        </w:trPr>
        <w:tc>
          <w:tcPr>
            <w:tcW w:w="0" w:type="auto"/>
            <w:hideMark/>
          </w:tcPr>
          <w:p w14:paraId="752E9A00"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Determine if Test Completion Criteria and Success Criteria have been achieved</w:t>
            </w:r>
          </w:p>
        </w:tc>
      </w:tr>
      <w:tr w:rsidR="00AF5F33" w:rsidRPr="00C930E0" w14:paraId="01B358C0" w14:textId="77777777" w:rsidTr="00AF5F33">
        <w:trPr>
          <w:tblCellSpacing w:w="0" w:type="dxa"/>
          <w:jc w:val="center"/>
        </w:trPr>
        <w:tc>
          <w:tcPr>
            <w:tcW w:w="0" w:type="auto"/>
            <w:hideMark/>
          </w:tcPr>
          <w:p w14:paraId="2845329C" w14:textId="77777777" w:rsidR="00AF5F33" w:rsidRPr="00C930E0" w:rsidRDefault="00AF5F33" w:rsidP="00AF5F33">
            <w:pPr>
              <w:spacing w:beforeAutospacing="1" w:after="100" w:afterAutospacing="1" w:line="240" w:lineRule="auto"/>
              <w:rPr>
                <w:rFonts w:eastAsia="Times New Roman" w:cstheme="minorHAnsi"/>
              </w:rPr>
            </w:pPr>
            <w:r w:rsidRPr="00C930E0">
              <w:rPr>
                <w:rFonts w:eastAsia="Times New Roman" w:cstheme="minorHAnsi"/>
              </w:rPr>
              <w:t>Create Test Evaluation Report</w:t>
            </w:r>
          </w:p>
        </w:tc>
      </w:tr>
    </w:tbl>
    <w:p w14:paraId="1351DF3E" w14:textId="201FDAAA" w:rsidR="0091034A" w:rsidRPr="00C930E0" w:rsidRDefault="00BD3D6B" w:rsidP="0030370F">
      <w:pPr>
        <w:pStyle w:val="ListParagraph"/>
        <w:numPr>
          <w:ilvl w:val="0"/>
          <w:numId w:val="7"/>
        </w:numPr>
        <w:spacing w:before="100" w:beforeAutospacing="1" w:after="336"/>
        <w:rPr>
          <w:rFonts w:cstheme="minorHAnsi"/>
          <w:b/>
          <w:bCs/>
          <w:color w:val="2F5496" w:themeColor="accent1" w:themeShade="BF"/>
          <w:sz w:val="22"/>
          <w:szCs w:val="22"/>
        </w:rPr>
      </w:pPr>
      <w:r w:rsidRPr="00C930E0">
        <w:rPr>
          <w:rFonts w:cstheme="minorHAnsi"/>
          <w:b/>
          <w:bCs/>
          <w:color w:val="2F5496" w:themeColor="accent1" w:themeShade="BF"/>
          <w:sz w:val="22"/>
          <w:szCs w:val="22"/>
        </w:rPr>
        <w:t>SCOPE</w:t>
      </w:r>
    </w:p>
    <w:p w14:paraId="22780795" w14:textId="1DEC8723" w:rsidR="0046708A" w:rsidRPr="00C930E0" w:rsidRDefault="0091034A" w:rsidP="0091034A">
      <w:pPr>
        <w:spacing w:before="100" w:beforeAutospacing="1" w:after="336"/>
        <w:rPr>
          <w:rFonts w:cstheme="minorHAnsi"/>
          <w:bCs/>
        </w:rPr>
      </w:pPr>
      <w:r w:rsidRPr="00C930E0">
        <w:rPr>
          <w:rFonts w:cstheme="minorHAnsi"/>
          <w:bCs/>
        </w:rPr>
        <w:t>The</w:t>
      </w:r>
      <w:r w:rsidRPr="00C930E0">
        <w:rPr>
          <w:rFonts w:cstheme="minorHAnsi"/>
          <w:bCs/>
          <w:color w:val="FF6600"/>
        </w:rPr>
        <w:t xml:space="preserve"> </w:t>
      </w:r>
      <w:r w:rsidR="0046708A" w:rsidRPr="00C930E0">
        <w:rPr>
          <w:rFonts w:cstheme="minorHAnsi"/>
          <w:bCs/>
        </w:rPr>
        <w:t>overall purpose of testing the e-Care clinicals system is to ensure that the application meets all the technical, functional and business requirements. The approach described in this document provides the framework for all testing related to this application. The individual modules and interface between the following modules will be tested:</w:t>
      </w:r>
    </w:p>
    <w:p w14:paraId="16091518" w14:textId="32DC8485" w:rsidR="0046708A" w:rsidRPr="00C930E0" w:rsidRDefault="007C2931" w:rsidP="0046708A">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Patient admission</w:t>
      </w:r>
    </w:p>
    <w:p w14:paraId="50D4BE2E" w14:textId="7D094880" w:rsidR="007C2931" w:rsidRPr="00C930E0" w:rsidRDefault="007C2931" w:rsidP="0046708A">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Patient treatment</w:t>
      </w:r>
    </w:p>
    <w:p w14:paraId="682F5F04" w14:textId="0B554126" w:rsidR="007C2931" w:rsidRPr="00C930E0" w:rsidRDefault="007C2931" w:rsidP="0046708A">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Reporting</w:t>
      </w:r>
    </w:p>
    <w:p w14:paraId="60B0F730" w14:textId="7E2EFAF8" w:rsidR="007C2931" w:rsidRPr="00C930E0" w:rsidRDefault="007C2931" w:rsidP="007C2931">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Financial charges</w:t>
      </w:r>
    </w:p>
    <w:p w14:paraId="6B5EE5D1" w14:textId="53176F2D" w:rsidR="007C2931" w:rsidRPr="00C930E0" w:rsidRDefault="007C2931" w:rsidP="007C2931">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Financial claims</w:t>
      </w:r>
    </w:p>
    <w:p w14:paraId="4510E1D2" w14:textId="42B5A0C0" w:rsidR="007C2931" w:rsidRPr="00C930E0" w:rsidRDefault="007C2931" w:rsidP="007C2931">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Spectra labs</w:t>
      </w:r>
    </w:p>
    <w:p w14:paraId="42F2FAD6" w14:textId="4F7D58EF" w:rsidR="0030370F" w:rsidRPr="00C930E0" w:rsidRDefault="007C2931" w:rsidP="0030370F">
      <w:pPr>
        <w:pStyle w:val="ListParagraph"/>
        <w:numPr>
          <w:ilvl w:val="0"/>
          <w:numId w:val="6"/>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Document imaging</w:t>
      </w:r>
    </w:p>
    <w:p w14:paraId="16C9B0C1" w14:textId="18615A76" w:rsidR="0030370F" w:rsidRDefault="0030370F" w:rsidP="0030370F">
      <w:pPr>
        <w:pStyle w:val="ListParagraph"/>
        <w:spacing w:before="100" w:beforeAutospacing="1" w:after="336"/>
        <w:rPr>
          <w:rFonts w:asciiTheme="minorHAnsi" w:hAnsiTheme="minorHAnsi" w:cstheme="minorHAnsi"/>
          <w:bCs/>
          <w:sz w:val="22"/>
          <w:szCs w:val="22"/>
        </w:rPr>
      </w:pPr>
    </w:p>
    <w:p w14:paraId="69D817DD" w14:textId="22185F90" w:rsidR="003D7808" w:rsidRDefault="003D7808" w:rsidP="0030370F">
      <w:pPr>
        <w:pStyle w:val="ListParagraph"/>
        <w:spacing w:before="100" w:beforeAutospacing="1" w:after="336"/>
        <w:rPr>
          <w:rFonts w:asciiTheme="minorHAnsi" w:hAnsiTheme="minorHAnsi" w:cstheme="minorHAnsi"/>
          <w:bCs/>
          <w:sz w:val="22"/>
          <w:szCs w:val="22"/>
        </w:rPr>
      </w:pPr>
    </w:p>
    <w:p w14:paraId="1C16EED5" w14:textId="77777777" w:rsidR="003D7808" w:rsidRPr="00C930E0" w:rsidRDefault="003D7808" w:rsidP="0030370F">
      <w:pPr>
        <w:pStyle w:val="ListParagraph"/>
        <w:spacing w:before="100" w:beforeAutospacing="1" w:after="336"/>
        <w:rPr>
          <w:rFonts w:asciiTheme="minorHAnsi" w:hAnsiTheme="minorHAnsi" w:cstheme="minorHAnsi"/>
          <w:bCs/>
          <w:sz w:val="22"/>
          <w:szCs w:val="22"/>
        </w:rPr>
      </w:pPr>
    </w:p>
    <w:p w14:paraId="2176F128" w14:textId="7EDCB2B9" w:rsidR="00667268" w:rsidRPr="00C930E0" w:rsidRDefault="0030370F" w:rsidP="00667268">
      <w:pPr>
        <w:pStyle w:val="ListParagraph"/>
        <w:numPr>
          <w:ilvl w:val="0"/>
          <w:numId w:val="7"/>
        </w:numPr>
        <w:spacing w:before="100" w:beforeAutospacing="1" w:after="336"/>
        <w:rPr>
          <w:rFonts w:cstheme="minorHAnsi"/>
          <w:b/>
          <w:bCs/>
          <w:color w:val="2F5496" w:themeColor="accent1" w:themeShade="BF"/>
          <w:sz w:val="22"/>
          <w:szCs w:val="22"/>
        </w:rPr>
      </w:pPr>
      <w:r w:rsidRPr="00C930E0">
        <w:rPr>
          <w:rFonts w:cstheme="minorHAnsi"/>
          <w:b/>
          <w:bCs/>
          <w:color w:val="2F5496" w:themeColor="accent1" w:themeShade="BF"/>
          <w:sz w:val="22"/>
          <w:szCs w:val="22"/>
        </w:rPr>
        <w:t xml:space="preserve">ENTRY </w:t>
      </w:r>
      <w:r w:rsidR="00667268" w:rsidRPr="00C930E0">
        <w:rPr>
          <w:rFonts w:cstheme="minorHAnsi"/>
          <w:b/>
          <w:bCs/>
          <w:color w:val="2F5496" w:themeColor="accent1" w:themeShade="BF"/>
          <w:sz w:val="22"/>
          <w:szCs w:val="22"/>
        </w:rPr>
        <w:t>AND EXIT CRITERIA</w:t>
      </w:r>
    </w:p>
    <w:p w14:paraId="18971504" w14:textId="77777777" w:rsidR="00667268" w:rsidRPr="00C930E0" w:rsidRDefault="00667268" w:rsidP="00667268">
      <w:pPr>
        <w:spacing w:before="100" w:beforeAutospacing="1" w:after="336"/>
        <w:rPr>
          <w:rFonts w:cstheme="minorHAnsi"/>
          <w:b/>
          <w:bCs/>
          <w:color w:val="3A3A3A"/>
        </w:rPr>
      </w:pPr>
      <w:r w:rsidRPr="00C930E0">
        <w:rPr>
          <w:rFonts w:cstheme="minorHAnsi"/>
          <w:b/>
          <w:bCs/>
          <w:color w:val="3A3A3A"/>
        </w:rPr>
        <w:lastRenderedPageBreak/>
        <w:t xml:space="preserve"> </w:t>
      </w:r>
      <w:r w:rsidRPr="00C930E0">
        <w:rPr>
          <w:rFonts w:cstheme="minorHAnsi"/>
          <w:b/>
          <w:bCs/>
        </w:rPr>
        <w:t xml:space="preserve">4.1 </w:t>
      </w:r>
      <w:r w:rsidR="0030370F" w:rsidRPr="00C930E0">
        <w:rPr>
          <w:rFonts w:cstheme="minorHAnsi"/>
          <w:b/>
          <w:bCs/>
        </w:rPr>
        <w:t>Entry Criteria</w:t>
      </w:r>
    </w:p>
    <w:p w14:paraId="20B3EA59" w14:textId="7437D62A" w:rsidR="00667268" w:rsidRPr="00C930E0" w:rsidRDefault="00667268" w:rsidP="00667268">
      <w:pPr>
        <w:spacing w:before="100" w:beforeAutospacing="1" w:after="336"/>
        <w:rPr>
          <w:rFonts w:cstheme="minorHAnsi"/>
          <w:bCs/>
        </w:rPr>
      </w:pPr>
      <w:r w:rsidRPr="00C930E0">
        <w:rPr>
          <w:rFonts w:cstheme="minorHAnsi"/>
          <w:bCs/>
        </w:rPr>
        <w:t>Entry criteria can be defined as the specific conditions that should be present before a process of testing can begin. They include:</w:t>
      </w:r>
    </w:p>
    <w:p w14:paraId="1D1FF71B" w14:textId="2F7C452E" w:rsidR="00667268" w:rsidRPr="00C930E0" w:rsidRDefault="00667268"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Requirements should be defined, approved and clear.</w:t>
      </w:r>
    </w:p>
    <w:p w14:paraId="4D76BBEB" w14:textId="4134464B" w:rsidR="00667268" w:rsidRPr="00C930E0" w:rsidRDefault="00667268"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Code should be read</w:t>
      </w:r>
      <w:r w:rsidR="00287A7C" w:rsidRPr="00C930E0">
        <w:rPr>
          <w:rFonts w:asciiTheme="minorHAnsi" w:hAnsiTheme="minorHAnsi" w:cstheme="minorHAnsi"/>
          <w:bCs/>
          <w:sz w:val="22"/>
          <w:szCs w:val="22"/>
        </w:rPr>
        <w:t>y</w:t>
      </w:r>
      <w:r w:rsidRPr="00C930E0">
        <w:rPr>
          <w:rFonts w:asciiTheme="minorHAnsi" w:hAnsiTheme="minorHAnsi" w:cstheme="minorHAnsi"/>
          <w:bCs/>
          <w:sz w:val="22"/>
          <w:szCs w:val="22"/>
        </w:rPr>
        <w:t xml:space="preserve"> and testable</w:t>
      </w:r>
    </w:p>
    <w:p w14:paraId="2C8F8298" w14:textId="61344BB2" w:rsidR="00667268" w:rsidRPr="00C930E0" w:rsidRDefault="00203C82"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Appropriate test environment should be set.</w:t>
      </w:r>
    </w:p>
    <w:p w14:paraId="2E48CC06" w14:textId="7E80B1C5" w:rsidR="00203C82" w:rsidRPr="00C930E0" w:rsidRDefault="00287A7C"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Test documents should be ready or in progress.</w:t>
      </w:r>
    </w:p>
    <w:p w14:paraId="2A30CCC7" w14:textId="44B93A3C" w:rsidR="00287A7C" w:rsidRPr="00C930E0" w:rsidRDefault="00287A7C"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Test tools should be set.</w:t>
      </w:r>
    </w:p>
    <w:p w14:paraId="10FBE5E5" w14:textId="544C366B" w:rsidR="00287A7C" w:rsidRPr="00C930E0" w:rsidRDefault="00287A7C" w:rsidP="00667268">
      <w:pPr>
        <w:pStyle w:val="ListParagraph"/>
        <w:numPr>
          <w:ilvl w:val="0"/>
          <w:numId w:val="8"/>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Resources should be available to test.</w:t>
      </w:r>
    </w:p>
    <w:p w14:paraId="65965781" w14:textId="0DD6BDA4" w:rsidR="00287A7C" w:rsidRPr="00C930E0" w:rsidRDefault="00C51B76" w:rsidP="00287A7C">
      <w:pPr>
        <w:spacing w:before="100" w:beforeAutospacing="1" w:after="336"/>
        <w:rPr>
          <w:rFonts w:cstheme="minorHAnsi"/>
          <w:b/>
          <w:bCs/>
        </w:rPr>
      </w:pPr>
      <w:r w:rsidRPr="00C930E0">
        <w:rPr>
          <w:rFonts w:cstheme="minorHAnsi"/>
          <w:b/>
          <w:bCs/>
        </w:rPr>
        <w:t>4.2</w:t>
      </w:r>
      <w:r w:rsidR="00287A7C" w:rsidRPr="00C930E0">
        <w:rPr>
          <w:rFonts w:cstheme="minorHAnsi"/>
          <w:b/>
          <w:bCs/>
        </w:rPr>
        <w:t xml:space="preserve"> Exit Criteria</w:t>
      </w:r>
    </w:p>
    <w:p w14:paraId="1034F7B8" w14:textId="275BCF5C" w:rsidR="00287A7C" w:rsidRPr="00C930E0" w:rsidRDefault="00287A7C" w:rsidP="00287A7C">
      <w:pPr>
        <w:spacing w:before="100" w:beforeAutospacing="1" w:after="336"/>
        <w:rPr>
          <w:rFonts w:cstheme="minorHAnsi"/>
          <w:bCs/>
        </w:rPr>
      </w:pPr>
      <w:r w:rsidRPr="00C930E0">
        <w:rPr>
          <w:rFonts w:cstheme="minorHAnsi"/>
          <w:bCs/>
        </w:rPr>
        <w:t xml:space="preserve">Exit criteria can be defined as the specific conditions that should be fulfilled prior to completing the software testing life cycle. It is used to determine whether a given test activity has been completed or not. The conditions include: </w:t>
      </w:r>
    </w:p>
    <w:p w14:paraId="082ECE66" w14:textId="26E8746B" w:rsidR="00287A7C" w:rsidRPr="00C930E0" w:rsidRDefault="00287A7C" w:rsidP="00287A7C">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All critical test cases should be passed.</w:t>
      </w:r>
    </w:p>
    <w:p w14:paraId="671ECD5A" w14:textId="77777777" w:rsidR="00484104" w:rsidRPr="00C930E0" w:rsidRDefault="00484104" w:rsidP="00484104">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Complete functional coverage should be achieved.</w:t>
      </w:r>
    </w:p>
    <w:p w14:paraId="4CDE39CE" w14:textId="48E52237" w:rsidR="00484104" w:rsidRPr="00C930E0" w:rsidRDefault="00484104" w:rsidP="00BB55E0">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sz w:val="22"/>
          <w:szCs w:val="22"/>
        </w:rPr>
        <w:t>Major functional/business flows should be executed successfully by leveraging various test inputs.</w:t>
      </w:r>
    </w:p>
    <w:p w14:paraId="111A443E" w14:textId="2DF1DD5D" w:rsidR="00484104" w:rsidRPr="00C930E0" w:rsidRDefault="00484104" w:rsidP="00287A7C">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All the high priority defects should be identified and fixed.</w:t>
      </w:r>
    </w:p>
    <w:p w14:paraId="32C606A3" w14:textId="4F7128E0" w:rsidR="00484104" w:rsidRPr="00C930E0" w:rsidRDefault="00484104" w:rsidP="00287A7C">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All the show stopper or blocker defects should be fixed and none of the identified critical or severity 1 defects should be in open status.</w:t>
      </w:r>
    </w:p>
    <w:p w14:paraId="4339E6ED" w14:textId="1CBEB664" w:rsidR="00484104" w:rsidRPr="00C930E0" w:rsidRDefault="00484104" w:rsidP="00287A7C">
      <w:pPr>
        <w:pStyle w:val="ListParagraph"/>
        <w:numPr>
          <w:ilvl w:val="0"/>
          <w:numId w:val="9"/>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 xml:space="preserve">All the high priority defects should be retested and closed to execute the corresponding </w:t>
      </w:r>
      <w:r w:rsidR="00FC1439" w:rsidRPr="00C930E0">
        <w:rPr>
          <w:rFonts w:asciiTheme="minorHAnsi" w:hAnsiTheme="minorHAnsi" w:cstheme="minorHAnsi"/>
          <w:bCs/>
          <w:sz w:val="22"/>
          <w:szCs w:val="22"/>
        </w:rPr>
        <w:t>Regression scenarios successfully.</w:t>
      </w:r>
    </w:p>
    <w:p w14:paraId="5B67E900" w14:textId="7635E55A" w:rsidR="00FC1439" w:rsidRPr="00C930E0" w:rsidRDefault="00FC1439" w:rsidP="00FC1439">
      <w:pPr>
        <w:spacing w:before="100" w:beforeAutospacing="1" w:after="336"/>
        <w:rPr>
          <w:rFonts w:cstheme="minorHAnsi"/>
          <w:bCs/>
        </w:rPr>
      </w:pPr>
      <w:r w:rsidRPr="00C930E0">
        <w:rPr>
          <w:rFonts w:cstheme="minorHAnsi"/>
          <w:bCs/>
        </w:rPr>
        <w:t>The following outputs are achieved through the exit criteria:</w:t>
      </w:r>
    </w:p>
    <w:p w14:paraId="0CACB731" w14:textId="049A31B9" w:rsidR="00FC1439" w:rsidRPr="00C930E0" w:rsidRDefault="00FC1439" w:rsidP="00FC1439">
      <w:pPr>
        <w:pStyle w:val="ListParagraph"/>
        <w:numPr>
          <w:ilvl w:val="0"/>
          <w:numId w:val="11"/>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Test log</w:t>
      </w:r>
    </w:p>
    <w:p w14:paraId="2A723AF5" w14:textId="42C82588" w:rsidR="00FC1439" w:rsidRPr="00C930E0" w:rsidRDefault="00FC1439" w:rsidP="00FC1439">
      <w:pPr>
        <w:pStyle w:val="ListParagraph"/>
        <w:numPr>
          <w:ilvl w:val="0"/>
          <w:numId w:val="11"/>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Test incident report</w:t>
      </w:r>
    </w:p>
    <w:p w14:paraId="53432359" w14:textId="36278EC0" w:rsidR="0030370F" w:rsidRPr="00C930E0" w:rsidRDefault="00FC1439" w:rsidP="00FC1439">
      <w:pPr>
        <w:pStyle w:val="ListParagraph"/>
        <w:numPr>
          <w:ilvl w:val="0"/>
          <w:numId w:val="11"/>
        </w:numPr>
        <w:spacing w:before="100" w:beforeAutospacing="1" w:after="336"/>
        <w:rPr>
          <w:rFonts w:asciiTheme="minorHAnsi" w:hAnsiTheme="minorHAnsi" w:cstheme="minorHAnsi"/>
          <w:bCs/>
          <w:sz w:val="22"/>
          <w:szCs w:val="22"/>
        </w:rPr>
      </w:pPr>
      <w:r w:rsidRPr="00C930E0">
        <w:rPr>
          <w:rFonts w:asciiTheme="minorHAnsi" w:hAnsiTheme="minorHAnsi" w:cstheme="minorHAnsi"/>
          <w:bCs/>
          <w:sz w:val="22"/>
          <w:szCs w:val="22"/>
        </w:rPr>
        <w:t>Test summary report</w:t>
      </w:r>
    </w:p>
    <w:p w14:paraId="1D80D495" w14:textId="3A15D10C" w:rsidR="00BD3D6B" w:rsidRPr="00C930E0" w:rsidRDefault="00FC1439" w:rsidP="00BD3D6B">
      <w:pPr>
        <w:spacing w:before="100" w:beforeAutospacing="1" w:after="336" w:line="240" w:lineRule="auto"/>
        <w:rPr>
          <w:rFonts w:eastAsia="Times New Roman" w:cstheme="minorHAnsi"/>
          <w:color w:val="2F5496" w:themeColor="accent1" w:themeShade="BF"/>
        </w:rPr>
      </w:pPr>
      <w:r w:rsidRPr="00C930E0">
        <w:rPr>
          <w:rFonts w:eastAsia="Times New Roman" w:cstheme="minorHAnsi"/>
          <w:b/>
          <w:bCs/>
          <w:color w:val="2F5496" w:themeColor="accent1" w:themeShade="BF"/>
        </w:rPr>
        <w:t>5</w:t>
      </w:r>
      <w:r w:rsidR="00BD3D6B" w:rsidRPr="00C930E0">
        <w:rPr>
          <w:rFonts w:eastAsia="Times New Roman" w:cstheme="minorHAnsi"/>
          <w:b/>
          <w:bCs/>
          <w:color w:val="2F5496" w:themeColor="accent1" w:themeShade="BF"/>
        </w:rPr>
        <w:t>.0 TESTING STRATEGY</w:t>
      </w:r>
    </w:p>
    <w:p w14:paraId="59F3FE21" w14:textId="788F2EA1" w:rsidR="00043268" w:rsidRPr="00C930E0" w:rsidRDefault="006B0509"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The testing phase for e-Care clinical system will begin with creating test documents like test plan, test scenarios</w:t>
      </w:r>
      <w:r w:rsidR="00043268" w:rsidRPr="00C930E0">
        <w:rPr>
          <w:rFonts w:eastAsia="Times New Roman" w:cstheme="minorHAnsi"/>
          <w:color w:val="3A3A3A"/>
        </w:rPr>
        <w:t>,</w:t>
      </w:r>
      <w:r w:rsidRPr="00C930E0">
        <w:rPr>
          <w:rFonts w:eastAsia="Times New Roman" w:cstheme="minorHAnsi"/>
          <w:color w:val="3A3A3A"/>
        </w:rPr>
        <w:t xml:space="preserve"> test cases and test data. Afte</w:t>
      </w:r>
      <w:r w:rsidR="00043268" w:rsidRPr="00C930E0">
        <w:rPr>
          <w:rFonts w:eastAsia="Times New Roman" w:cstheme="minorHAnsi"/>
          <w:color w:val="3A3A3A"/>
        </w:rPr>
        <w:t>r all the documents are created, test environment and tools are ready, and the code is delivered to test, the application will go through different types of testing. Each individual module of the application will go through unit testing. Then combining multiple units together, integration testing will be performed and then system testing will be performed which ensures a compatibility check of the application with the entire system.</w:t>
      </w:r>
    </w:p>
    <w:p w14:paraId="27FCCFB9" w14:textId="7D6C7726" w:rsidR="004405F6" w:rsidRPr="00C930E0" w:rsidRDefault="004405F6"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HP-ALM QC will be used as a test management tool to collectively store the details of the requirements, test suite, test cases, test execution and defects.</w:t>
      </w:r>
    </w:p>
    <w:p w14:paraId="72680DED" w14:textId="60EF5DF2" w:rsidR="00BD3D6B" w:rsidRPr="00C930E0" w:rsidRDefault="006B0509" w:rsidP="00BD3D6B">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 </w:t>
      </w:r>
      <w:r w:rsidR="00BD3D6B" w:rsidRPr="00C930E0">
        <w:rPr>
          <w:rFonts w:eastAsia="Times New Roman" w:cstheme="minorHAnsi"/>
          <w:color w:val="3A3A3A"/>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0442EB43" w14:textId="48132E7F" w:rsidR="00BD3D6B" w:rsidRPr="00C930E0" w:rsidRDefault="00A73E37" w:rsidP="00BD3D6B">
      <w:pPr>
        <w:spacing w:before="100" w:beforeAutospacing="1" w:after="336" w:line="240" w:lineRule="auto"/>
        <w:rPr>
          <w:rFonts w:eastAsia="Times New Roman" w:cstheme="minorHAnsi"/>
          <w:color w:val="3A3A3A"/>
        </w:rPr>
      </w:pPr>
      <w:r>
        <w:rPr>
          <w:rFonts w:eastAsia="Times New Roman" w:cstheme="minorHAnsi"/>
          <w:b/>
          <w:bCs/>
          <w:color w:val="3A3A3A"/>
        </w:rPr>
        <w:t>5</w:t>
      </w:r>
      <w:r w:rsidR="00BD3D6B" w:rsidRPr="00C930E0">
        <w:rPr>
          <w:rFonts w:eastAsia="Times New Roman" w:cstheme="minorHAnsi"/>
          <w:b/>
          <w:bCs/>
          <w:color w:val="3A3A3A"/>
        </w:rPr>
        <w:t>.1 Unit Testing</w:t>
      </w:r>
    </w:p>
    <w:p w14:paraId="0C673D08" w14:textId="393B9ED5" w:rsidR="00F25A26" w:rsidRPr="00C930E0" w:rsidRDefault="00BD3D6B" w:rsidP="00BD3D6B">
      <w:pPr>
        <w:spacing w:before="100" w:beforeAutospacing="1" w:after="336" w:line="240" w:lineRule="auto"/>
        <w:rPr>
          <w:rFonts w:cstheme="minorHAnsi"/>
          <w:shd w:val="clear" w:color="auto" w:fill="FFFFFF"/>
        </w:rPr>
      </w:pPr>
      <w:r w:rsidRPr="00C930E0">
        <w:rPr>
          <w:rFonts w:eastAsia="Times New Roman" w:cstheme="minorHAnsi"/>
          <w:b/>
          <w:bCs/>
          <w:color w:val="3A3A3A"/>
        </w:rPr>
        <w:lastRenderedPageBreak/>
        <w:t>Definition:</w:t>
      </w:r>
      <w:r w:rsidR="004405F6" w:rsidRPr="00C930E0">
        <w:rPr>
          <w:rFonts w:eastAsia="Times New Roman" w:cstheme="minorHAnsi"/>
          <w:b/>
          <w:bCs/>
          <w:color w:val="3A3A3A"/>
        </w:rPr>
        <w:t xml:space="preserve"> </w:t>
      </w:r>
      <w:r w:rsidR="00F25A26" w:rsidRPr="00C930E0">
        <w:rPr>
          <w:rFonts w:cstheme="minorHAnsi"/>
          <w:shd w:val="clear" w:color="auto" w:fill="FFFFFF"/>
        </w:rPr>
        <w:t>U</w:t>
      </w:r>
      <w:r w:rsidR="00F25A26" w:rsidRPr="00C930E0">
        <w:rPr>
          <w:rFonts w:eastAsia="Times New Roman" w:cstheme="minorHAnsi"/>
          <w:bCs/>
        </w:rPr>
        <w:t xml:space="preserve">nit testing </w:t>
      </w:r>
      <w:r w:rsidR="00F25A26" w:rsidRPr="00C930E0">
        <w:rPr>
          <w:rFonts w:cstheme="minorHAnsi"/>
          <w:shd w:val="clear" w:color="auto" w:fill="FFFFFF"/>
        </w:rPr>
        <w:t>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It is the first level of testing and is performed prior to the inte</w:t>
      </w:r>
      <w:r w:rsidR="0086531B">
        <w:rPr>
          <w:rFonts w:cstheme="minorHAnsi"/>
          <w:shd w:val="clear" w:color="auto" w:fill="FFFFFF"/>
        </w:rPr>
        <w:t xml:space="preserve">gration testing. </w:t>
      </w:r>
      <w:r w:rsidR="00F25A26" w:rsidRPr="00C930E0">
        <w:rPr>
          <w:rFonts w:cstheme="minorHAnsi"/>
          <w:shd w:val="clear" w:color="auto" w:fill="FFFFFF"/>
        </w:rPr>
        <w:t>For the e care clinical system modules which are considered as a single unit are: patient admission, patient treatment, financial claims, reporting, financial charges, insurance, spectra labs and document imaging.</w:t>
      </w:r>
    </w:p>
    <w:p w14:paraId="7E99FEE4" w14:textId="2873DCE3" w:rsidR="00E9467B" w:rsidRPr="003D7808" w:rsidRDefault="00BD3D6B" w:rsidP="00BD3D6B">
      <w:pPr>
        <w:spacing w:before="100" w:beforeAutospacing="1" w:after="336" w:line="240" w:lineRule="auto"/>
        <w:rPr>
          <w:rFonts w:cstheme="minorHAnsi"/>
          <w:shd w:val="clear" w:color="auto" w:fill="FFFFFF"/>
        </w:rPr>
      </w:pPr>
      <w:r w:rsidRPr="00C930E0">
        <w:rPr>
          <w:rFonts w:eastAsia="Times New Roman" w:cstheme="minorHAnsi"/>
          <w:b/>
          <w:bCs/>
          <w:color w:val="3A3A3A"/>
        </w:rPr>
        <w:t>Participants:</w:t>
      </w:r>
      <w:r w:rsidR="00E9467B" w:rsidRPr="00C930E0">
        <w:rPr>
          <w:rFonts w:eastAsia="Times New Roman" w:cstheme="minorHAnsi"/>
          <w:color w:val="3A3A3A"/>
        </w:rPr>
        <w:t xml:space="preserve"> </w:t>
      </w:r>
      <w:r w:rsidR="00F25A26" w:rsidRPr="00C930E0">
        <w:rPr>
          <w:rFonts w:eastAsia="Times New Roman" w:cstheme="minorHAnsi"/>
        </w:rPr>
        <w:t>Unit testing</w:t>
      </w:r>
      <w:r w:rsidR="00E9467B" w:rsidRPr="00C930E0">
        <w:rPr>
          <w:rFonts w:eastAsia="Times New Roman" w:cstheme="minorHAnsi"/>
        </w:rPr>
        <w:t xml:space="preserve"> will be performed by the developers in the team.</w:t>
      </w:r>
      <w:r w:rsidR="00F25A26" w:rsidRPr="00C930E0">
        <w:rPr>
          <w:rFonts w:eastAsia="Times New Roman" w:cstheme="minorHAnsi"/>
          <w:color w:val="3A3A3A"/>
        </w:rPr>
        <w:t xml:space="preserve">   </w:t>
      </w:r>
    </w:p>
    <w:p w14:paraId="4E374C40" w14:textId="77777777" w:rsidR="00E9467B" w:rsidRPr="00C930E0" w:rsidRDefault="00BD3D6B" w:rsidP="00BD3D6B">
      <w:pPr>
        <w:spacing w:before="100" w:beforeAutospacing="1" w:after="336" w:line="240" w:lineRule="auto"/>
        <w:rPr>
          <w:rFonts w:eastAsia="Times New Roman" w:cstheme="minorHAnsi"/>
          <w:b/>
          <w:bCs/>
          <w:color w:val="3A3A3A"/>
        </w:rPr>
      </w:pPr>
      <w:r w:rsidRPr="00C930E0">
        <w:rPr>
          <w:rFonts w:eastAsia="Times New Roman" w:cstheme="minorHAnsi"/>
          <w:b/>
          <w:bCs/>
          <w:color w:val="3A3A3A"/>
        </w:rPr>
        <w:t>Methodology:</w:t>
      </w:r>
      <w:r w:rsidR="00E9467B" w:rsidRPr="00C930E0">
        <w:rPr>
          <w:rFonts w:eastAsia="Times New Roman" w:cstheme="minorHAnsi"/>
          <w:b/>
          <w:bCs/>
          <w:color w:val="3A3A3A"/>
        </w:rPr>
        <w:t xml:space="preserve"> </w:t>
      </w:r>
      <w:r w:rsidR="00E9467B" w:rsidRPr="00C930E0">
        <w:rPr>
          <w:rFonts w:eastAsia="Times New Roman" w:cstheme="minorHAnsi"/>
          <w:bCs/>
        </w:rPr>
        <w:t>Unit testing will be performed by using white box testing technique. In this the developer will look into the code of individual modules mentioned above. Separate test scripts will be created and executed to ensure that they pass individually. After receiving successful unit testing results the developer will deploy the code into testing.</w:t>
      </w:r>
    </w:p>
    <w:p w14:paraId="57DA29A4" w14:textId="34F25774" w:rsidR="00BD3D6B" w:rsidRPr="00C930E0" w:rsidRDefault="00A73E37" w:rsidP="00BD3D6B">
      <w:pPr>
        <w:spacing w:before="100" w:beforeAutospacing="1" w:after="336" w:line="240" w:lineRule="auto"/>
        <w:rPr>
          <w:rFonts w:eastAsia="Times New Roman" w:cstheme="minorHAnsi"/>
          <w:b/>
          <w:bCs/>
          <w:color w:val="3A3A3A"/>
        </w:rPr>
      </w:pPr>
      <w:r>
        <w:rPr>
          <w:rFonts w:eastAsia="Times New Roman" w:cstheme="minorHAnsi"/>
          <w:b/>
          <w:bCs/>
          <w:color w:val="3A3A3A"/>
        </w:rPr>
        <w:t>5</w:t>
      </w:r>
      <w:r w:rsidR="00E9467B" w:rsidRPr="00C930E0">
        <w:rPr>
          <w:rFonts w:eastAsia="Times New Roman" w:cstheme="minorHAnsi"/>
          <w:b/>
          <w:bCs/>
          <w:color w:val="3A3A3A"/>
        </w:rPr>
        <w:t xml:space="preserve">.2 </w:t>
      </w:r>
      <w:r w:rsidR="00BD3D6B" w:rsidRPr="00C930E0">
        <w:rPr>
          <w:rFonts w:eastAsia="Times New Roman" w:cstheme="minorHAnsi"/>
          <w:b/>
          <w:bCs/>
          <w:color w:val="3A3A3A"/>
        </w:rPr>
        <w:t>Integration Testing</w:t>
      </w:r>
    </w:p>
    <w:p w14:paraId="677C6CCA" w14:textId="689330AD"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Definition:</w:t>
      </w:r>
      <w:r w:rsidR="00E9467B" w:rsidRPr="00C930E0">
        <w:rPr>
          <w:rFonts w:eastAsia="Times New Roman" w:cstheme="minorHAnsi"/>
          <w:b/>
          <w:bCs/>
          <w:color w:val="3A3A3A"/>
        </w:rPr>
        <w:t xml:space="preserve"> </w:t>
      </w:r>
      <w:r w:rsidR="00881301" w:rsidRPr="00C930E0">
        <w:rPr>
          <w:rStyle w:val="Strong"/>
          <w:rFonts w:cstheme="minorHAnsi"/>
          <w:b w:val="0"/>
          <w:shd w:val="clear" w:color="auto" w:fill="FFFFFF"/>
        </w:rPr>
        <w:t>Integration testing</w:t>
      </w:r>
      <w:r w:rsidR="00E9467B" w:rsidRPr="00C930E0">
        <w:rPr>
          <w:rFonts w:cstheme="minorHAnsi"/>
          <w:shd w:val="clear" w:color="auto" w:fill="FFFFFF"/>
        </w:rPr>
        <w:t xml:space="preserve"> is a level of software testing where individual units are combined and tested as a group. The </w:t>
      </w:r>
      <w:r w:rsidR="00881301" w:rsidRPr="00C930E0">
        <w:rPr>
          <w:rFonts w:cstheme="minorHAnsi"/>
          <w:shd w:val="clear" w:color="auto" w:fill="FFFFFF"/>
        </w:rPr>
        <w:t>purpose of this</w:t>
      </w:r>
      <w:r w:rsidR="00E9467B" w:rsidRPr="00C930E0">
        <w:rPr>
          <w:rFonts w:cstheme="minorHAnsi"/>
          <w:shd w:val="clear" w:color="auto" w:fill="FFFFFF"/>
        </w:rPr>
        <w:t xml:space="preserve"> is to expose faults in the interaction between integrated units. Test drivers and test stubs are used to assist in Integration Testing.</w:t>
      </w:r>
      <w:r w:rsidR="00881301" w:rsidRPr="00C930E0">
        <w:rPr>
          <w:rFonts w:cstheme="minorHAnsi"/>
          <w:shd w:val="clear" w:color="auto" w:fill="FFFFFF"/>
        </w:rPr>
        <w:t xml:space="preserve"> For the e care clinical system, the integration testing is a very important aspect as there are multiple modules interacting with each other. So, this will test whether the clinical system and financial system modules are both working as expected when interacting with each other. And similarly, will check the compatibility between other modules.</w:t>
      </w:r>
    </w:p>
    <w:p w14:paraId="2B667706" w14:textId="03C00045"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Participants:</w:t>
      </w:r>
      <w:r w:rsidR="00881301" w:rsidRPr="00C930E0">
        <w:rPr>
          <w:rFonts w:eastAsia="Times New Roman" w:cstheme="minorHAnsi"/>
          <w:b/>
          <w:bCs/>
          <w:color w:val="3A3A3A"/>
        </w:rPr>
        <w:t xml:space="preserve"> </w:t>
      </w:r>
      <w:r w:rsidR="00881301" w:rsidRPr="00C930E0">
        <w:rPr>
          <w:rFonts w:eastAsia="Times New Roman" w:cstheme="minorHAnsi"/>
          <w:bCs/>
        </w:rPr>
        <w:t>Integration testing will be performed by the testers in the team.</w:t>
      </w:r>
    </w:p>
    <w:p w14:paraId="14F0DB67" w14:textId="10408239"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Methodology:</w:t>
      </w:r>
      <w:r w:rsidR="00881301" w:rsidRPr="00C930E0">
        <w:rPr>
          <w:rFonts w:eastAsia="Times New Roman" w:cstheme="minorHAnsi"/>
          <w:b/>
          <w:bCs/>
          <w:color w:val="3A3A3A"/>
        </w:rPr>
        <w:t xml:space="preserve"> </w:t>
      </w:r>
      <w:r w:rsidR="00881301" w:rsidRPr="00C930E0">
        <w:rPr>
          <w:rFonts w:eastAsia="Times New Roman" w:cstheme="minorHAnsi"/>
          <w:bCs/>
        </w:rPr>
        <w:t>Integration testing will be performed by using black box testing technique. In this the tester will look into the interfaces between the modules. Create test cases and execute to verify whether the data is easily flowing from one module to another</w:t>
      </w:r>
      <w:r w:rsidR="009F0D66" w:rsidRPr="00C930E0">
        <w:rPr>
          <w:rFonts w:eastAsia="Times New Roman" w:cstheme="minorHAnsi"/>
          <w:bCs/>
        </w:rPr>
        <w:t>.</w:t>
      </w:r>
    </w:p>
    <w:p w14:paraId="771DB710" w14:textId="3DE99461" w:rsidR="00BD3D6B" w:rsidRPr="00C930E0" w:rsidRDefault="00A73E37" w:rsidP="00BD3D6B">
      <w:pPr>
        <w:spacing w:before="100" w:beforeAutospacing="1" w:after="336" w:line="240" w:lineRule="auto"/>
        <w:rPr>
          <w:rFonts w:eastAsia="Times New Roman" w:cstheme="minorHAnsi"/>
          <w:color w:val="3A3A3A"/>
        </w:rPr>
      </w:pPr>
      <w:r>
        <w:rPr>
          <w:rFonts w:eastAsia="Times New Roman" w:cstheme="minorHAnsi"/>
          <w:b/>
          <w:bCs/>
          <w:color w:val="3A3A3A"/>
        </w:rPr>
        <w:t>5</w:t>
      </w:r>
      <w:r w:rsidR="00BD3D6B" w:rsidRPr="00C930E0">
        <w:rPr>
          <w:rFonts w:eastAsia="Times New Roman" w:cstheme="minorHAnsi"/>
          <w:b/>
          <w:bCs/>
          <w:color w:val="3A3A3A"/>
        </w:rPr>
        <w:t xml:space="preserve">.3 </w:t>
      </w:r>
      <w:r w:rsidR="009F0D66" w:rsidRPr="00C930E0">
        <w:rPr>
          <w:rFonts w:eastAsia="Times New Roman" w:cstheme="minorHAnsi"/>
          <w:b/>
          <w:bCs/>
          <w:color w:val="3A3A3A"/>
        </w:rPr>
        <w:t>System Testing</w:t>
      </w:r>
    </w:p>
    <w:p w14:paraId="62D7C9A9" w14:textId="79E471A4" w:rsidR="009F0D66"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Definition:</w:t>
      </w:r>
      <w:r w:rsidR="009F0D66" w:rsidRPr="00C930E0">
        <w:rPr>
          <w:rFonts w:eastAsia="Times New Roman" w:cstheme="minorHAnsi"/>
          <w:b/>
          <w:bCs/>
          <w:color w:val="3A3A3A"/>
        </w:rPr>
        <w:t xml:space="preserve"> </w:t>
      </w:r>
      <w:r w:rsidR="009F0D66" w:rsidRPr="00C930E0">
        <w:rPr>
          <w:rStyle w:val="Strong"/>
          <w:rFonts w:cstheme="minorHAnsi"/>
          <w:b w:val="0"/>
          <w:shd w:val="clear" w:color="auto" w:fill="FFFFFF"/>
        </w:rPr>
        <w:t>System testing</w:t>
      </w:r>
      <w:r w:rsidR="009F0D66" w:rsidRPr="00C930E0">
        <w:rPr>
          <w:rStyle w:val="Strong"/>
          <w:rFonts w:cstheme="minorHAnsi"/>
          <w:shd w:val="clear" w:color="auto" w:fill="FFFFFF"/>
        </w:rPr>
        <w:t xml:space="preserve"> </w:t>
      </w:r>
      <w:r w:rsidR="009F0D66" w:rsidRPr="00C930E0">
        <w:rPr>
          <w:rFonts w:cstheme="minorHAnsi"/>
          <w:shd w:val="clear" w:color="auto" w:fill="FFFFFF"/>
        </w:rPr>
        <w:t>is a level of software testing where a complete and integrated software is tested. The purpose of this test is to evaluate the system’s compliance with the specified requirements. Also, the functionalities of the system are tested from an end-to-end perspective. It includes both functional and Non-Functional testing.</w:t>
      </w:r>
      <w:r w:rsidR="00B5727C" w:rsidRPr="00C930E0">
        <w:rPr>
          <w:rFonts w:cstheme="minorHAnsi"/>
          <w:shd w:val="clear" w:color="auto" w:fill="FFFFFF"/>
        </w:rPr>
        <w:t xml:space="preserve"> For the e care clinical system, the system testing will include verification of the whole application with the general system requirements.</w:t>
      </w:r>
    </w:p>
    <w:p w14:paraId="3450D535" w14:textId="3308D176" w:rsidR="00BD3D6B"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 xml:space="preserve">Participants: </w:t>
      </w:r>
      <w:r w:rsidR="009F0D66" w:rsidRPr="00C930E0">
        <w:rPr>
          <w:rFonts w:eastAsia="Times New Roman" w:cstheme="minorHAnsi"/>
          <w:bCs/>
        </w:rPr>
        <w:t>System testing is performed by the testers in the team.</w:t>
      </w:r>
    </w:p>
    <w:p w14:paraId="070C8B91" w14:textId="35B19003" w:rsidR="00B5727C" w:rsidRPr="00C930E0" w:rsidRDefault="00BD3D6B" w:rsidP="00BD3D6B">
      <w:pPr>
        <w:spacing w:before="100" w:beforeAutospacing="1" w:after="336" w:line="240" w:lineRule="auto"/>
        <w:rPr>
          <w:rFonts w:eastAsia="Times New Roman" w:cstheme="minorHAnsi"/>
          <w:bCs/>
        </w:rPr>
      </w:pPr>
      <w:r w:rsidRPr="00C930E0">
        <w:rPr>
          <w:rFonts w:eastAsia="Times New Roman" w:cstheme="minorHAnsi"/>
          <w:b/>
          <w:bCs/>
          <w:color w:val="3A3A3A"/>
        </w:rPr>
        <w:t>Methodology:</w:t>
      </w:r>
      <w:r w:rsidR="00B5727C" w:rsidRPr="00C930E0">
        <w:rPr>
          <w:rFonts w:eastAsia="Times New Roman" w:cstheme="minorHAnsi"/>
          <w:color w:val="3A3A3A"/>
        </w:rPr>
        <w:t xml:space="preserve"> </w:t>
      </w:r>
      <w:r w:rsidR="00B5727C" w:rsidRPr="00C930E0">
        <w:rPr>
          <w:rFonts w:eastAsia="Times New Roman" w:cstheme="minorHAnsi"/>
          <w:bCs/>
        </w:rPr>
        <w:t xml:space="preserve">System </w:t>
      </w:r>
      <w:r w:rsidR="009F0D66" w:rsidRPr="00C930E0">
        <w:rPr>
          <w:rFonts w:eastAsia="Times New Roman" w:cstheme="minorHAnsi"/>
          <w:bCs/>
        </w:rPr>
        <w:t xml:space="preserve">testing will be performed by using black box testing technique. In this the tester will look into the </w:t>
      </w:r>
      <w:r w:rsidR="00B5727C" w:rsidRPr="00C930E0">
        <w:rPr>
          <w:rFonts w:eastAsia="Times New Roman" w:cstheme="minorHAnsi"/>
          <w:bCs/>
        </w:rPr>
        <w:t>interaction of the application with the various system functional and non-functional properties.</w:t>
      </w:r>
    </w:p>
    <w:p w14:paraId="30E62402" w14:textId="030F15B8" w:rsidR="00BD3D6B" w:rsidRPr="00C930E0" w:rsidRDefault="00A73E37" w:rsidP="00BD3D6B">
      <w:pPr>
        <w:spacing w:before="100" w:beforeAutospacing="1" w:after="336" w:line="240" w:lineRule="auto"/>
        <w:rPr>
          <w:rFonts w:eastAsia="Times New Roman" w:cstheme="minorHAnsi"/>
          <w:color w:val="3A3A3A"/>
        </w:rPr>
      </w:pPr>
      <w:r>
        <w:rPr>
          <w:rFonts w:eastAsia="Times New Roman" w:cstheme="minorHAnsi"/>
          <w:b/>
          <w:bCs/>
          <w:color w:val="3A3A3A"/>
        </w:rPr>
        <w:t>5</w:t>
      </w:r>
      <w:r w:rsidR="00BD3D6B" w:rsidRPr="00C930E0">
        <w:rPr>
          <w:rFonts w:eastAsia="Times New Roman" w:cstheme="minorHAnsi"/>
          <w:b/>
          <w:bCs/>
          <w:color w:val="3A3A3A"/>
        </w:rPr>
        <w:t>.4 User Acceptance Testing</w:t>
      </w:r>
    </w:p>
    <w:p w14:paraId="7DC44B4F" w14:textId="42A22ECD" w:rsidR="00B5727C" w:rsidRPr="00C930E0" w:rsidRDefault="00BD3D6B" w:rsidP="00BD3D6B">
      <w:pPr>
        <w:spacing w:before="100" w:beforeAutospacing="1" w:after="336" w:line="240" w:lineRule="auto"/>
        <w:rPr>
          <w:rFonts w:cstheme="minorHAnsi"/>
          <w:iCs/>
          <w:shd w:val="clear" w:color="auto" w:fill="FFFFFF"/>
        </w:rPr>
      </w:pPr>
      <w:r w:rsidRPr="00C930E0">
        <w:rPr>
          <w:rFonts w:eastAsia="Times New Roman" w:cstheme="minorHAnsi"/>
          <w:b/>
          <w:bCs/>
          <w:color w:val="3A3A3A"/>
        </w:rPr>
        <w:t>Definition:</w:t>
      </w:r>
      <w:r w:rsidR="00B5727C" w:rsidRPr="00C930E0">
        <w:rPr>
          <w:rFonts w:eastAsia="Times New Roman" w:cstheme="minorHAnsi"/>
          <w:b/>
          <w:bCs/>
          <w:color w:val="3A3A3A"/>
        </w:rPr>
        <w:t xml:space="preserve"> </w:t>
      </w:r>
      <w:r w:rsidR="00B5727C" w:rsidRPr="00C930E0">
        <w:rPr>
          <w:rFonts w:cstheme="minorHAnsi"/>
          <w:iCs/>
          <w:shd w:val="clear" w:color="auto" w:fill="FFFFFF"/>
        </w:rPr>
        <w:t xml:space="preserve">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 It is also known as Beta testing. For the e care clinical system, the UAT testing by the nurses will help in understanding the effectiveness or issues in the application. </w:t>
      </w:r>
    </w:p>
    <w:p w14:paraId="7484F514" w14:textId="7E6C6C28" w:rsidR="004B6C97" w:rsidRPr="00C930E0" w:rsidRDefault="00BD3D6B" w:rsidP="00BD3D6B">
      <w:pPr>
        <w:spacing w:before="100" w:beforeAutospacing="1" w:after="336" w:line="240" w:lineRule="auto"/>
        <w:rPr>
          <w:rFonts w:eastAsia="Times New Roman" w:cstheme="minorHAnsi"/>
          <w:color w:val="3A3A3A"/>
        </w:rPr>
      </w:pPr>
      <w:r w:rsidRPr="00C930E0">
        <w:rPr>
          <w:rFonts w:eastAsia="Times New Roman" w:cstheme="minorHAnsi"/>
          <w:b/>
          <w:bCs/>
          <w:color w:val="3A3A3A"/>
        </w:rPr>
        <w:t>Participants:</w:t>
      </w:r>
      <w:r w:rsidR="00B5727C" w:rsidRPr="00C930E0">
        <w:rPr>
          <w:rFonts w:eastAsia="Times New Roman" w:cstheme="minorHAnsi"/>
          <w:b/>
          <w:bCs/>
          <w:color w:val="3A3A3A"/>
        </w:rPr>
        <w:t xml:space="preserve"> </w:t>
      </w:r>
      <w:r w:rsidR="00B5727C" w:rsidRPr="00C930E0">
        <w:rPr>
          <w:rFonts w:eastAsia="Times New Roman" w:cstheme="minorHAnsi"/>
          <w:bCs/>
        </w:rPr>
        <w:t>UAT testing is performed by the testers in the team</w:t>
      </w:r>
      <w:r w:rsidR="004B6C97" w:rsidRPr="00C930E0">
        <w:rPr>
          <w:rFonts w:eastAsia="Times New Roman" w:cstheme="minorHAnsi"/>
          <w:bCs/>
        </w:rPr>
        <w:t>.</w:t>
      </w:r>
    </w:p>
    <w:p w14:paraId="1C041FDD" w14:textId="27BC77BB" w:rsidR="004B6C97" w:rsidRPr="003D7808" w:rsidRDefault="00BD3D6B" w:rsidP="004B6C97">
      <w:pPr>
        <w:spacing w:before="100" w:beforeAutospacing="1" w:after="336" w:line="240" w:lineRule="auto"/>
        <w:rPr>
          <w:rFonts w:eastAsia="Times New Roman" w:cstheme="minorHAnsi"/>
          <w:bCs/>
        </w:rPr>
      </w:pPr>
      <w:r w:rsidRPr="00C930E0">
        <w:rPr>
          <w:rFonts w:eastAsia="Times New Roman" w:cstheme="minorHAnsi"/>
          <w:b/>
          <w:bCs/>
          <w:color w:val="3A3A3A"/>
        </w:rPr>
        <w:lastRenderedPageBreak/>
        <w:t>Methodology:</w:t>
      </w:r>
      <w:r w:rsidR="004B6C97" w:rsidRPr="00C930E0">
        <w:rPr>
          <w:rFonts w:eastAsia="Times New Roman" w:cstheme="minorHAnsi"/>
          <w:b/>
          <w:bCs/>
          <w:color w:val="3A3A3A"/>
        </w:rPr>
        <w:t xml:space="preserve"> </w:t>
      </w:r>
      <w:r w:rsidR="004B6C97" w:rsidRPr="00C930E0">
        <w:rPr>
          <w:rFonts w:eastAsia="Times New Roman" w:cstheme="minorHAnsi"/>
          <w:bCs/>
        </w:rPr>
        <w:t>UAT testing will be performed by some business users at their own environment. The users will perform each functionality which is required in their daily tasks and check whether the application is meeting their expectations. They try multiple positive and negative scenario combinations and test the application thoroughly.</w:t>
      </w:r>
    </w:p>
    <w:p w14:paraId="61BF5D18" w14:textId="2E56BAC4" w:rsidR="004B6C97" w:rsidRPr="00C930E0" w:rsidRDefault="00A73E37" w:rsidP="004B6C97">
      <w:pPr>
        <w:spacing w:before="100" w:beforeAutospacing="1" w:after="336" w:line="240" w:lineRule="auto"/>
        <w:rPr>
          <w:rFonts w:eastAsia="Times New Roman" w:cstheme="minorHAnsi"/>
          <w:color w:val="3A3A3A"/>
        </w:rPr>
      </w:pPr>
      <w:r>
        <w:rPr>
          <w:rFonts w:eastAsia="Times New Roman" w:cstheme="minorHAnsi"/>
          <w:b/>
          <w:bCs/>
          <w:color w:val="3A3A3A"/>
        </w:rPr>
        <w:t>5</w:t>
      </w:r>
      <w:r w:rsidR="004B6C97" w:rsidRPr="00C930E0">
        <w:rPr>
          <w:rFonts w:eastAsia="Times New Roman" w:cstheme="minorHAnsi"/>
          <w:b/>
          <w:bCs/>
          <w:color w:val="3A3A3A"/>
        </w:rPr>
        <w:t>.5 Performance Testing</w:t>
      </w:r>
    </w:p>
    <w:p w14:paraId="249D8E23" w14:textId="5F0DC5CA" w:rsidR="004B6C97" w:rsidRPr="00C930E0" w:rsidRDefault="004B6C97" w:rsidP="004B6C97">
      <w:pPr>
        <w:spacing w:before="100" w:beforeAutospacing="1" w:after="336" w:line="240" w:lineRule="auto"/>
        <w:rPr>
          <w:rFonts w:ascii="Verdana" w:hAnsi="Verdana"/>
          <w:color w:val="000000"/>
          <w:shd w:val="clear" w:color="auto" w:fill="FFFFFF"/>
        </w:rPr>
      </w:pPr>
      <w:r w:rsidRPr="00C930E0">
        <w:rPr>
          <w:rFonts w:eastAsia="Times New Roman" w:cstheme="minorHAnsi"/>
          <w:b/>
          <w:bCs/>
          <w:color w:val="3A3A3A"/>
        </w:rPr>
        <w:t xml:space="preserve">Definition: </w:t>
      </w:r>
      <w:r w:rsidRPr="00C930E0">
        <w:rPr>
          <w:rFonts w:cstheme="minorHAnsi"/>
          <w:shd w:val="clear" w:color="auto" w:fill="FFFFFF"/>
        </w:rPr>
        <w:t>Performance testing is a non-functional testing technique performed to determine the system parameters in terms of responsiveness and stability under various workload. Performance testing measures the quality attributes of the system, such as scalability, reliability and resource usage.</w:t>
      </w:r>
      <w:r w:rsidR="005137F8" w:rsidRPr="00C930E0">
        <w:rPr>
          <w:rFonts w:cstheme="minorHAnsi"/>
          <w:shd w:val="clear" w:color="auto" w:fill="FFFFFF"/>
        </w:rPr>
        <w:t xml:space="preserve"> For the e care clinical </w:t>
      </w:r>
      <w:r w:rsidR="00AD59D2" w:rsidRPr="00C930E0">
        <w:rPr>
          <w:rFonts w:cstheme="minorHAnsi"/>
          <w:shd w:val="clear" w:color="auto" w:fill="FFFFFF"/>
        </w:rPr>
        <w:t>system,</w:t>
      </w:r>
      <w:r w:rsidR="005137F8" w:rsidRPr="00C930E0">
        <w:rPr>
          <w:rFonts w:cstheme="minorHAnsi"/>
          <w:shd w:val="clear" w:color="auto" w:fill="FFFFFF"/>
        </w:rPr>
        <w:t xml:space="preserve"> the performance needs to be tested as it is very important that the application has lesser response time and is able to handle the load of multiple users at a time.</w:t>
      </w:r>
    </w:p>
    <w:p w14:paraId="41729825" w14:textId="0D02C0AE" w:rsidR="004B6C97" w:rsidRPr="00C930E0" w:rsidRDefault="004B6C97" w:rsidP="004B6C97">
      <w:pPr>
        <w:spacing w:before="100" w:beforeAutospacing="1" w:after="336" w:line="240" w:lineRule="auto"/>
        <w:rPr>
          <w:rFonts w:eastAsia="Times New Roman" w:cstheme="minorHAnsi"/>
          <w:color w:val="3A3A3A"/>
        </w:rPr>
      </w:pPr>
      <w:r w:rsidRPr="00C930E0">
        <w:rPr>
          <w:rFonts w:eastAsia="Times New Roman" w:cstheme="minorHAnsi"/>
          <w:b/>
          <w:bCs/>
          <w:color w:val="3A3A3A"/>
        </w:rPr>
        <w:t xml:space="preserve">Participants: </w:t>
      </w:r>
      <w:r w:rsidRPr="00C930E0">
        <w:rPr>
          <w:rFonts w:cstheme="minorHAnsi"/>
          <w:shd w:val="clear" w:color="auto" w:fill="FFFFFF"/>
        </w:rPr>
        <w:t xml:space="preserve">Performance </w:t>
      </w:r>
      <w:r w:rsidRPr="00C930E0">
        <w:rPr>
          <w:rFonts w:eastAsia="Times New Roman" w:cstheme="minorHAnsi"/>
          <w:bCs/>
        </w:rPr>
        <w:t>testing is performed by the testers in the team.</w:t>
      </w:r>
    </w:p>
    <w:p w14:paraId="72CE8166" w14:textId="4382AB1B" w:rsidR="004B6C97" w:rsidRPr="00C930E0" w:rsidRDefault="004B6C97" w:rsidP="004B6C97">
      <w:pPr>
        <w:spacing w:before="100" w:beforeAutospacing="1" w:after="336" w:line="240" w:lineRule="auto"/>
        <w:rPr>
          <w:rFonts w:eastAsia="Times New Roman" w:cstheme="minorHAnsi"/>
          <w:color w:val="3A3A3A"/>
        </w:rPr>
      </w:pPr>
      <w:r w:rsidRPr="00C930E0">
        <w:rPr>
          <w:rFonts w:eastAsia="Times New Roman" w:cstheme="minorHAnsi"/>
          <w:b/>
          <w:bCs/>
          <w:color w:val="3A3A3A"/>
        </w:rPr>
        <w:t xml:space="preserve">Methodology: </w:t>
      </w:r>
      <w:r w:rsidR="005137F8" w:rsidRPr="00C930E0">
        <w:rPr>
          <w:rFonts w:cstheme="minorHAnsi"/>
          <w:shd w:val="clear" w:color="auto" w:fill="FFFFFF"/>
        </w:rPr>
        <w:t xml:space="preserve">Performance </w:t>
      </w:r>
      <w:r w:rsidRPr="00C930E0">
        <w:rPr>
          <w:rFonts w:eastAsia="Times New Roman" w:cstheme="minorHAnsi"/>
          <w:bCs/>
        </w:rPr>
        <w:t>testing will be performed by</w:t>
      </w:r>
      <w:r w:rsidR="00AD59D2" w:rsidRPr="00C930E0">
        <w:rPr>
          <w:rFonts w:eastAsia="Times New Roman" w:cstheme="minorHAnsi"/>
          <w:bCs/>
        </w:rPr>
        <w:t xml:space="preserve"> using certain tools to insure the quality of the system</w:t>
      </w:r>
      <w:r w:rsidRPr="00C930E0">
        <w:rPr>
          <w:rFonts w:eastAsia="Times New Roman" w:cstheme="minorHAnsi"/>
          <w:bCs/>
        </w:rPr>
        <w:t xml:space="preserve">. </w:t>
      </w:r>
      <w:r w:rsidR="00AD59D2" w:rsidRPr="00C930E0">
        <w:rPr>
          <w:rFonts w:eastAsia="Times New Roman" w:cstheme="minorHAnsi"/>
          <w:bCs/>
        </w:rPr>
        <w:t xml:space="preserve">Load and stress testing are some of the important techniques used in this. Also, various attributes of performance testing are: speed, scalability, stability and reliability. </w:t>
      </w:r>
    </w:p>
    <w:p w14:paraId="774720A2" w14:textId="331398B6" w:rsidR="004B6C97" w:rsidRPr="00C930E0" w:rsidRDefault="00A73E37" w:rsidP="004B6C97">
      <w:pPr>
        <w:spacing w:before="100" w:beforeAutospacing="1" w:after="336" w:line="240" w:lineRule="auto"/>
        <w:rPr>
          <w:rFonts w:eastAsia="Times New Roman" w:cstheme="minorHAnsi"/>
          <w:color w:val="3A3A3A"/>
        </w:rPr>
      </w:pPr>
      <w:r>
        <w:rPr>
          <w:rFonts w:eastAsia="Times New Roman" w:cstheme="minorHAnsi"/>
          <w:b/>
          <w:bCs/>
          <w:color w:val="3A3A3A"/>
        </w:rPr>
        <w:t>5</w:t>
      </w:r>
      <w:r w:rsidR="000633E9" w:rsidRPr="00C930E0">
        <w:rPr>
          <w:rFonts w:eastAsia="Times New Roman" w:cstheme="minorHAnsi"/>
          <w:b/>
          <w:bCs/>
          <w:color w:val="3A3A3A"/>
        </w:rPr>
        <w:t>.6 Regression</w:t>
      </w:r>
      <w:r w:rsidR="004B6C97" w:rsidRPr="00C930E0">
        <w:rPr>
          <w:rFonts w:eastAsia="Times New Roman" w:cstheme="minorHAnsi"/>
          <w:b/>
          <w:bCs/>
          <w:color w:val="3A3A3A"/>
        </w:rPr>
        <w:t xml:space="preserve"> Testing</w:t>
      </w:r>
    </w:p>
    <w:p w14:paraId="0A8D4AF9" w14:textId="2A81AB25" w:rsidR="004B6C97" w:rsidRPr="00C930E0" w:rsidRDefault="004B6C97" w:rsidP="004B6C97">
      <w:pPr>
        <w:spacing w:before="100" w:beforeAutospacing="1" w:after="336" w:line="240" w:lineRule="auto"/>
        <w:rPr>
          <w:rFonts w:cstheme="minorHAnsi"/>
          <w:shd w:val="clear" w:color="auto" w:fill="FFFFFF"/>
        </w:rPr>
      </w:pPr>
      <w:r w:rsidRPr="00C930E0">
        <w:rPr>
          <w:rFonts w:eastAsia="Times New Roman" w:cstheme="minorHAnsi"/>
          <w:b/>
          <w:bCs/>
          <w:color w:val="3A3A3A"/>
        </w:rPr>
        <w:t xml:space="preserve">Definition: </w:t>
      </w:r>
      <w:r w:rsidR="008C6EA1" w:rsidRPr="00C930E0">
        <w:rPr>
          <w:rFonts w:cstheme="minorHAnsi"/>
          <w:shd w:val="clear" w:color="auto" w:fill="FFFFFF"/>
        </w:rPr>
        <w:t>Regression Testing is defined as a type of software testing to confirm that a recent program or code change has not adversely affected the existing features.</w:t>
      </w:r>
      <w:r w:rsidRPr="00C930E0">
        <w:rPr>
          <w:rFonts w:eastAsia="Times New Roman" w:cstheme="minorHAnsi"/>
          <w:b/>
          <w:bCs/>
        </w:rPr>
        <w:t xml:space="preserve"> </w:t>
      </w:r>
      <w:r w:rsidR="008C6EA1" w:rsidRPr="00C930E0">
        <w:rPr>
          <w:rFonts w:cstheme="minorHAnsi"/>
          <w:shd w:val="clear" w:color="auto" w:fill="FFFFFF"/>
        </w:rPr>
        <w:t>It is nothing but full or partial selection of already executed test cases which are re-executed to ensure existing functionalities work fine. It ensures that old code still works once the new code changes are done. For the e care clinical system regression testing plays an important role as there are many different modules interacting with each other.</w:t>
      </w:r>
    </w:p>
    <w:p w14:paraId="664FBEB9" w14:textId="3808856E" w:rsidR="008C6EA1" w:rsidRPr="00C930E0" w:rsidRDefault="008C6EA1" w:rsidP="004B6C97">
      <w:pPr>
        <w:spacing w:before="100" w:beforeAutospacing="1" w:after="336" w:line="240" w:lineRule="auto"/>
        <w:rPr>
          <w:rFonts w:eastAsia="Times New Roman" w:cstheme="minorHAnsi"/>
        </w:rPr>
      </w:pPr>
      <w:r w:rsidRPr="00C930E0">
        <w:rPr>
          <w:rFonts w:eastAsia="Times New Roman" w:cstheme="minorHAnsi"/>
          <w:b/>
          <w:bCs/>
        </w:rPr>
        <w:t xml:space="preserve">Participants: </w:t>
      </w:r>
      <w:r w:rsidRPr="00C930E0">
        <w:rPr>
          <w:rFonts w:eastAsia="Times New Roman" w:cstheme="minorHAnsi"/>
          <w:bCs/>
        </w:rPr>
        <w:t>Regression</w:t>
      </w:r>
      <w:r w:rsidRPr="00C930E0">
        <w:rPr>
          <w:rFonts w:eastAsia="Times New Roman" w:cstheme="minorHAnsi"/>
          <w:b/>
          <w:bCs/>
        </w:rPr>
        <w:t xml:space="preserve"> </w:t>
      </w:r>
      <w:r w:rsidRPr="00C930E0">
        <w:rPr>
          <w:rFonts w:eastAsia="Times New Roman" w:cstheme="minorHAnsi"/>
          <w:bCs/>
        </w:rPr>
        <w:t>testing is performed by the testers in the team.</w:t>
      </w:r>
    </w:p>
    <w:p w14:paraId="231CAD45" w14:textId="26A5EA9D" w:rsidR="000508B6" w:rsidRPr="00EE7EDB" w:rsidRDefault="004B6C97" w:rsidP="00BD3D6B">
      <w:pPr>
        <w:spacing w:before="100" w:beforeAutospacing="1" w:after="336" w:line="240" w:lineRule="auto"/>
        <w:rPr>
          <w:rFonts w:eastAsia="Times New Roman" w:cstheme="minorHAnsi"/>
          <w:bCs/>
        </w:rPr>
      </w:pPr>
      <w:r w:rsidRPr="00C930E0">
        <w:rPr>
          <w:rFonts w:eastAsia="Times New Roman" w:cstheme="minorHAnsi"/>
          <w:b/>
          <w:bCs/>
          <w:color w:val="3A3A3A"/>
        </w:rPr>
        <w:t xml:space="preserve">Methodology: </w:t>
      </w:r>
      <w:r w:rsidR="008C6EA1" w:rsidRPr="00C930E0">
        <w:rPr>
          <w:rFonts w:eastAsia="Times New Roman" w:cstheme="minorHAnsi"/>
          <w:bCs/>
        </w:rPr>
        <w:t xml:space="preserve">Regression </w:t>
      </w:r>
      <w:r w:rsidRPr="00C930E0">
        <w:rPr>
          <w:rFonts w:eastAsia="Times New Roman" w:cstheme="minorHAnsi"/>
          <w:bCs/>
        </w:rPr>
        <w:t xml:space="preserve">testing </w:t>
      </w:r>
      <w:r w:rsidR="008C6EA1" w:rsidRPr="00C930E0">
        <w:rPr>
          <w:rFonts w:eastAsia="Times New Roman" w:cstheme="minorHAnsi"/>
          <w:bCs/>
        </w:rPr>
        <w:t>is required when there is a change in requirement and the code is modified as per the requirement, any new feature is added to the software, defect fixing and performance issue fix</w:t>
      </w:r>
      <w:r w:rsidRPr="00C930E0">
        <w:rPr>
          <w:rFonts w:eastAsia="Times New Roman" w:cstheme="minorHAnsi"/>
          <w:bCs/>
        </w:rPr>
        <w:t>.</w:t>
      </w:r>
      <w:r w:rsidR="000031F1" w:rsidRPr="00C930E0">
        <w:rPr>
          <w:rFonts w:eastAsia="Times New Roman" w:cstheme="minorHAnsi"/>
          <w:bCs/>
        </w:rPr>
        <w:t xml:space="preserve"> All the critical test cases will be selected and re-executed to ensure that the other functionalities are also working properly along with it</w:t>
      </w:r>
      <w:r w:rsidR="00EE7EDB">
        <w:rPr>
          <w:rFonts w:eastAsia="Times New Roman" w:cstheme="minorHAnsi"/>
          <w:bCs/>
        </w:rPr>
        <w:t>.</w:t>
      </w:r>
      <w:r w:rsidR="00E32491">
        <w:rPr>
          <w:rFonts w:eastAsia="Times New Roman" w:cstheme="minorHAnsi"/>
          <w:bCs/>
        </w:rPr>
        <w:br/>
      </w:r>
    </w:p>
    <w:p w14:paraId="43DF04E9" w14:textId="74457B45" w:rsidR="00433F14" w:rsidRPr="00C930E0" w:rsidRDefault="006E4AD9" w:rsidP="00433F14">
      <w:pPr>
        <w:spacing w:before="100" w:beforeAutospacing="1" w:after="336" w:line="240" w:lineRule="auto"/>
        <w:rPr>
          <w:rFonts w:eastAsia="Times New Roman" w:cstheme="minorHAnsi"/>
          <w:b/>
          <w:bCs/>
          <w:color w:val="2F5496" w:themeColor="accent1" w:themeShade="BF"/>
        </w:rPr>
      </w:pPr>
      <w:r>
        <w:rPr>
          <w:rFonts w:eastAsia="Times New Roman" w:cstheme="minorHAnsi"/>
          <w:b/>
          <w:bCs/>
          <w:color w:val="2F5496" w:themeColor="accent1" w:themeShade="BF"/>
        </w:rPr>
        <w:t>6</w:t>
      </w:r>
      <w:r w:rsidR="00433F14" w:rsidRPr="00C930E0">
        <w:rPr>
          <w:rFonts w:eastAsia="Times New Roman" w:cstheme="minorHAnsi"/>
          <w:b/>
          <w:bCs/>
          <w:color w:val="2F5496" w:themeColor="accent1" w:themeShade="BF"/>
        </w:rPr>
        <w:t>.0 TEST SCHEDULE</w:t>
      </w:r>
    </w:p>
    <w:p w14:paraId="5DCC48D1" w14:textId="77777777" w:rsidR="00433F14" w:rsidRPr="00C930E0" w:rsidRDefault="00433F14" w:rsidP="00433F14">
      <w:pPr>
        <w:spacing w:before="100" w:beforeAutospacing="1" w:after="100" w:afterAutospacing="1" w:line="240" w:lineRule="auto"/>
        <w:rPr>
          <w:rFonts w:eastAsia="Times New Roman" w:cstheme="minorHAnsi"/>
          <w:bCs/>
        </w:rPr>
      </w:pPr>
      <w:r w:rsidRPr="00C930E0">
        <w:rPr>
          <w:rFonts w:eastAsia="Times New Roman" w:cstheme="minorHAnsi"/>
          <w:bCs/>
        </w:rPr>
        <w:t>Testing of the e-Care Clinical Application incorporates test activities for each of the test efforts identified in the previous sections. Separate project milestones are identified to communicate project status and accomplishments.</w:t>
      </w:r>
    </w:p>
    <w:tbl>
      <w:tblPr>
        <w:tblW w:w="5000" w:type="pct"/>
        <w:jc w:val="center"/>
        <w:tblCellSpacing w:w="3" w:type="dxa"/>
        <w:tblBorders>
          <w:top w:val="outset" w:sz="6" w:space="0" w:color="auto"/>
          <w:left w:val="outset" w:sz="6" w:space="0" w:color="auto"/>
          <w:bottom w:val="outset" w:sz="6" w:space="0" w:color="auto"/>
          <w:right w:val="outset" w:sz="6" w:space="0" w:color="auto"/>
        </w:tblBorders>
        <w:tblCellMar>
          <w:top w:w="42" w:type="dxa"/>
          <w:left w:w="42" w:type="dxa"/>
          <w:bottom w:w="42" w:type="dxa"/>
          <w:right w:w="42" w:type="dxa"/>
        </w:tblCellMar>
        <w:tblLook w:val="04A0" w:firstRow="1" w:lastRow="0" w:firstColumn="1" w:lastColumn="0" w:noHBand="0" w:noVBand="1"/>
      </w:tblPr>
      <w:tblGrid>
        <w:gridCol w:w="4526"/>
        <w:gridCol w:w="1834"/>
        <w:gridCol w:w="2157"/>
        <w:gridCol w:w="2267"/>
      </w:tblGrid>
      <w:tr w:rsidR="00433F14" w:rsidRPr="00C930E0" w14:paraId="35FC159F"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01126288"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Arial" w:eastAsia="Times New Roman" w:hAnsi="Arial" w:cs="Arial"/>
                <w:b/>
                <w:bCs/>
              </w:rPr>
              <w:t>Milestone Task</w:t>
            </w:r>
          </w:p>
        </w:tc>
        <w:tc>
          <w:tcPr>
            <w:tcW w:w="850" w:type="pct"/>
            <w:tcBorders>
              <w:top w:val="outset" w:sz="6" w:space="0" w:color="auto"/>
              <w:left w:val="outset" w:sz="6" w:space="0" w:color="auto"/>
              <w:bottom w:val="outset" w:sz="6" w:space="0" w:color="auto"/>
              <w:right w:val="outset" w:sz="6" w:space="0" w:color="auto"/>
            </w:tcBorders>
            <w:hideMark/>
          </w:tcPr>
          <w:p w14:paraId="395A9E6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Arial" w:eastAsia="Times New Roman" w:hAnsi="Arial" w:cs="Arial"/>
                <w:b/>
                <w:bCs/>
              </w:rPr>
              <w:t>Effort (pd)</w:t>
            </w:r>
          </w:p>
        </w:tc>
        <w:tc>
          <w:tcPr>
            <w:tcW w:w="1000" w:type="pct"/>
            <w:tcBorders>
              <w:top w:val="outset" w:sz="6" w:space="0" w:color="auto"/>
              <w:left w:val="outset" w:sz="6" w:space="0" w:color="auto"/>
              <w:bottom w:val="outset" w:sz="6" w:space="0" w:color="auto"/>
              <w:right w:val="outset" w:sz="6" w:space="0" w:color="auto"/>
            </w:tcBorders>
            <w:hideMark/>
          </w:tcPr>
          <w:p w14:paraId="647B8239"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Arial" w:eastAsia="Times New Roman" w:hAnsi="Arial" w:cs="Arial"/>
                <w:b/>
                <w:bCs/>
              </w:rPr>
              <w:t>Start Date</w:t>
            </w:r>
          </w:p>
        </w:tc>
        <w:tc>
          <w:tcPr>
            <w:tcW w:w="1050" w:type="pct"/>
            <w:tcBorders>
              <w:top w:val="outset" w:sz="6" w:space="0" w:color="auto"/>
              <w:left w:val="outset" w:sz="6" w:space="0" w:color="auto"/>
              <w:bottom w:val="outset" w:sz="6" w:space="0" w:color="auto"/>
              <w:right w:val="outset" w:sz="6" w:space="0" w:color="auto"/>
            </w:tcBorders>
            <w:hideMark/>
          </w:tcPr>
          <w:p w14:paraId="713FC1D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Arial" w:eastAsia="Times New Roman" w:hAnsi="Arial" w:cs="Arial"/>
                <w:b/>
                <w:bCs/>
              </w:rPr>
              <w:t>End Date</w:t>
            </w:r>
          </w:p>
        </w:tc>
      </w:tr>
      <w:tr w:rsidR="00433F14" w:rsidRPr="00C930E0" w14:paraId="5465A409"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22D63760"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Prototype Test Planning</w:t>
            </w:r>
          </w:p>
        </w:tc>
        <w:tc>
          <w:tcPr>
            <w:tcW w:w="850" w:type="pct"/>
            <w:tcBorders>
              <w:top w:val="outset" w:sz="6" w:space="0" w:color="auto"/>
              <w:left w:val="outset" w:sz="6" w:space="0" w:color="auto"/>
              <w:bottom w:val="outset" w:sz="6" w:space="0" w:color="auto"/>
              <w:right w:val="outset" w:sz="6" w:space="0" w:color="auto"/>
            </w:tcBorders>
            <w:hideMark/>
          </w:tcPr>
          <w:p w14:paraId="0F1723B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2</w:t>
            </w:r>
          </w:p>
        </w:tc>
        <w:tc>
          <w:tcPr>
            <w:tcW w:w="1000" w:type="pct"/>
            <w:tcBorders>
              <w:top w:val="outset" w:sz="6" w:space="0" w:color="auto"/>
              <w:left w:val="outset" w:sz="6" w:space="0" w:color="auto"/>
              <w:bottom w:val="outset" w:sz="6" w:space="0" w:color="auto"/>
              <w:right w:val="outset" w:sz="6" w:space="0" w:color="auto"/>
            </w:tcBorders>
            <w:hideMark/>
          </w:tcPr>
          <w:p w14:paraId="05C1BBB0"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12</w:t>
            </w:r>
          </w:p>
        </w:tc>
        <w:tc>
          <w:tcPr>
            <w:tcW w:w="1050" w:type="pct"/>
            <w:tcBorders>
              <w:top w:val="outset" w:sz="6" w:space="0" w:color="auto"/>
              <w:left w:val="outset" w:sz="6" w:space="0" w:color="auto"/>
              <w:bottom w:val="outset" w:sz="6" w:space="0" w:color="auto"/>
              <w:right w:val="outset" w:sz="6" w:space="0" w:color="auto"/>
            </w:tcBorders>
            <w:hideMark/>
          </w:tcPr>
          <w:p w14:paraId="7449F5BF"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15</w:t>
            </w:r>
          </w:p>
        </w:tc>
      </w:tr>
      <w:tr w:rsidR="00433F14" w:rsidRPr="00C930E0" w14:paraId="280361DD"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5A52CCA7"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Prototype Test Design</w:t>
            </w:r>
          </w:p>
        </w:tc>
        <w:tc>
          <w:tcPr>
            <w:tcW w:w="850" w:type="pct"/>
            <w:tcBorders>
              <w:top w:val="outset" w:sz="6" w:space="0" w:color="auto"/>
              <w:left w:val="outset" w:sz="6" w:space="0" w:color="auto"/>
              <w:bottom w:val="outset" w:sz="6" w:space="0" w:color="auto"/>
              <w:right w:val="outset" w:sz="6" w:space="0" w:color="auto"/>
            </w:tcBorders>
            <w:hideMark/>
          </w:tcPr>
          <w:p w14:paraId="3582054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3</w:t>
            </w:r>
          </w:p>
        </w:tc>
        <w:tc>
          <w:tcPr>
            <w:tcW w:w="1000" w:type="pct"/>
            <w:tcBorders>
              <w:top w:val="outset" w:sz="6" w:space="0" w:color="auto"/>
              <w:left w:val="outset" w:sz="6" w:space="0" w:color="auto"/>
              <w:bottom w:val="outset" w:sz="6" w:space="0" w:color="auto"/>
              <w:right w:val="outset" w:sz="6" w:space="0" w:color="auto"/>
            </w:tcBorders>
            <w:hideMark/>
          </w:tcPr>
          <w:p w14:paraId="581129C4"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15</w:t>
            </w:r>
          </w:p>
        </w:tc>
        <w:tc>
          <w:tcPr>
            <w:tcW w:w="1050" w:type="pct"/>
            <w:tcBorders>
              <w:top w:val="outset" w:sz="6" w:space="0" w:color="auto"/>
              <w:left w:val="outset" w:sz="6" w:space="0" w:color="auto"/>
              <w:bottom w:val="outset" w:sz="6" w:space="0" w:color="auto"/>
              <w:right w:val="outset" w:sz="6" w:space="0" w:color="auto"/>
            </w:tcBorders>
            <w:hideMark/>
          </w:tcPr>
          <w:p w14:paraId="257C2E27"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18</w:t>
            </w:r>
          </w:p>
        </w:tc>
      </w:tr>
      <w:tr w:rsidR="00433F14" w:rsidRPr="00C930E0" w14:paraId="6B7F4887"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24CE3101"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Prototype Test Development</w:t>
            </w:r>
          </w:p>
        </w:tc>
        <w:tc>
          <w:tcPr>
            <w:tcW w:w="850" w:type="pct"/>
            <w:tcBorders>
              <w:top w:val="outset" w:sz="6" w:space="0" w:color="auto"/>
              <w:left w:val="outset" w:sz="6" w:space="0" w:color="auto"/>
              <w:bottom w:val="outset" w:sz="6" w:space="0" w:color="auto"/>
              <w:right w:val="outset" w:sz="6" w:space="0" w:color="auto"/>
            </w:tcBorders>
            <w:hideMark/>
          </w:tcPr>
          <w:p w14:paraId="153AC56A"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4</w:t>
            </w:r>
          </w:p>
        </w:tc>
        <w:tc>
          <w:tcPr>
            <w:tcW w:w="1000" w:type="pct"/>
            <w:tcBorders>
              <w:top w:val="outset" w:sz="6" w:space="0" w:color="auto"/>
              <w:left w:val="outset" w:sz="6" w:space="0" w:color="auto"/>
              <w:bottom w:val="outset" w:sz="6" w:space="0" w:color="auto"/>
              <w:right w:val="outset" w:sz="6" w:space="0" w:color="auto"/>
            </w:tcBorders>
            <w:hideMark/>
          </w:tcPr>
          <w:p w14:paraId="0AB42304"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19</w:t>
            </w:r>
          </w:p>
        </w:tc>
        <w:tc>
          <w:tcPr>
            <w:tcW w:w="1050" w:type="pct"/>
            <w:tcBorders>
              <w:top w:val="outset" w:sz="6" w:space="0" w:color="auto"/>
              <w:left w:val="outset" w:sz="6" w:space="0" w:color="auto"/>
              <w:bottom w:val="outset" w:sz="6" w:space="0" w:color="auto"/>
              <w:right w:val="outset" w:sz="6" w:space="0" w:color="auto"/>
            </w:tcBorders>
            <w:hideMark/>
          </w:tcPr>
          <w:p w14:paraId="3BB00A13"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23</w:t>
            </w:r>
          </w:p>
        </w:tc>
      </w:tr>
      <w:tr w:rsidR="00433F14" w:rsidRPr="00C930E0" w14:paraId="25D26719"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0D0E43C7"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Prototype Test Execution</w:t>
            </w:r>
          </w:p>
        </w:tc>
        <w:tc>
          <w:tcPr>
            <w:tcW w:w="850" w:type="pct"/>
            <w:tcBorders>
              <w:top w:val="outset" w:sz="6" w:space="0" w:color="auto"/>
              <w:left w:val="outset" w:sz="6" w:space="0" w:color="auto"/>
              <w:bottom w:val="outset" w:sz="6" w:space="0" w:color="auto"/>
              <w:right w:val="outset" w:sz="6" w:space="0" w:color="auto"/>
            </w:tcBorders>
            <w:hideMark/>
          </w:tcPr>
          <w:p w14:paraId="774AEFF3"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3</w:t>
            </w:r>
          </w:p>
        </w:tc>
        <w:tc>
          <w:tcPr>
            <w:tcW w:w="1000" w:type="pct"/>
            <w:tcBorders>
              <w:top w:val="outset" w:sz="6" w:space="0" w:color="auto"/>
              <w:left w:val="outset" w:sz="6" w:space="0" w:color="auto"/>
              <w:bottom w:val="outset" w:sz="6" w:space="0" w:color="auto"/>
              <w:right w:val="outset" w:sz="6" w:space="0" w:color="auto"/>
            </w:tcBorders>
            <w:hideMark/>
          </w:tcPr>
          <w:p w14:paraId="10E42222"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24</w:t>
            </w:r>
          </w:p>
        </w:tc>
        <w:tc>
          <w:tcPr>
            <w:tcW w:w="1050" w:type="pct"/>
            <w:tcBorders>
              <w:top w:val="outset" w:sz="6" w:space="0" w:color="auto"/>
              <w:left w:val="outset" w:sz="6" w:space="0" w:color="auto"/>
              <w:bottom w:val="outset" w:sz="6" w:space="0" w:color="auto"/>
              <w:right w:val="outset" w:sz="6" w:space="0" w:color="auto"/>
            </w:tcBorders>
            <w:hideMark/>
          </w:tcPr>
          <w:p w14:paraId="1AFE38B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26</w:t>
            </w:r>
          </w:p>
        </w:tc>
      </w:tr>
      <w:tr w:rsidR="00433F14" w:rsidRPr="00C930E0" w14:paraId="0CF22106" w14:textId="77777777" w:rsidTr="000B7490">
        <w:trPr>
          <w:tblCellSpacing w:w="3" w:type="dxa"/>
          <w:jc w:val="center"/>
        </w:trPr>
        <w:tc>
          <w:tcPr>
            <w:tcW w:w="2100" w:type="pct"/>
            <w:tcBorders>
              <w:top w:val="outset" w:sz="6" w:space="0" w:color="auto"/>
              <w:left w:val="outset" w:sz="6" w:space="0" w:color="auto"/>
              <w:bottom w:val="outset" w:sz="6" w:space="0" w:color="auto"/>
              <w:right w:val="outset" w:sz="6" w:space="0" w:color="auto"/>
            </w:tcBorders>
            <w:hideMark/>
          </w:tcPr>
          <w:p w14:paraId="13CA00C7"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Prototype Test Evaluation</w:t>
            </w:r>
          </w:p>
        </w:tc>
        <w:tc>
          <w:tcPr>
            <w:tcW w:w="850" w:type="pct"/>
            <w:tcBorders>
              <w:top w:val="outset" w:sz="6" w:space="0" w:color="auto"/>
              <w:left w:val="outset" w:sz="6" w:space="0" w:color="auto"/>
              <w:bottom w:val="outset" w:sz="6" w:space="0" w:color="auto"/>
              <w:right w:val="outset" w:sz="6" w:space="0" w:color="auto"/>
            </w:tcBorders>
            <w:hideMark/>
          </w:tcPr>
          <w:p w14:paraId="478C8BD6"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1</w:t>
            </w:r>
          </w:p>
        </w:tc>
        <w:tc>
          <w:tcPr>
            <w:tcW w:w="1000" w:type="pct"/>
            <w:tcBorders>
              <w:top w:val="outset" w:sz="6" w:space="0" w:color="auto"/>
              <w:left w:val="outset" w:sz="6" w:space="0" w:color="auto"/>
              <w:bottom w:val="outset" w:sz="6" w:space="0" w:color="auto"/>
              <w:right w:val="outset" w:sz="6" w:space="0" w:color="auto"/>
            </w:tcBorders>
            <w:hideMark/>
          </w:tcPr>
          <w:p w14:paraId="75DD7DC3"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29</w:t>
            </w:r>
          </w:p>
        </w:tc>
        <w:tc>
          <w:tcPr>
            <w:tcW w:w="1050" w:type="pct"/>
            <w:tcBorders>
              <w:top w:val="outset" w:sz="6" w:space="0" w:color="auto"/>
              <w:left w:val="outset" w:sz="6" w:space="0" w:color="auto"/>
              <w:bottom w:val="outset" w:sz="6" w:space="0" w:color="auto"/>
              <w:right w:val="outset" w:sz="6" w:space="0" w:color="auto"/>
            </w:tcBorders>
            <w:hideMark/>
          </w:tcPr>
          <w:p w14:paraId="4D2E86B1" w14:textId="77777777" w:rsidR="00433F14" w:rsidRPr="00C930E0" w:rsidRDefault="00433F14" w:rsidP="000B7490">
            <w:pPr>
              <w:spacing w:after="0" w:line="240" w:lineRule="auto"/>
              <w:rPr>
                <w:rFonts w:ascii="Times New Roman" w:eastAsia="Times New Roman" w:hAnsi="Times New Roman" w:cs="Times New Roman"/>
              </w:rPr>
            </w:pPr>
            <w:r w:rsidRPr="00C930E0">
              <w:rPr>
                <w:rFonts w:ascii="Times New Roman" w:eastAsia="Times New Roman" w:hAnsi="Times New Roman" w:cs="Times New Roman"/>
              </w:rPr>
              <w:t>December 29</w:t>
            </w:r>
          </w:p>
        </w:tc>
      </w:tr>
    </w:tbl>
    <w:p w14:paraId="3FE9AC29" w14:textId="77777777" w:rsidR="00433F14" w:rsidRPr="00C930E0" w:rsidRDefault="00433F14" w:rsidP="000508B6">
      <w:pPr>
        <w:spacing w:before="100" w:beforeAutospacing="1" w:after="336" w:line="240" w:lineRule="auto"/>
        <w:rPr>
          <w:rFonts w:eastAsia="Times New Roman" w:cstheme="minorHAnsi"/>
          <w:b/>
          <w:bCs/>
          <w:color w:val="2F5496" w:themeColor="accent1" w:themeShade="BF"/>
        </w:rPr>
      </w:pPr>
    </w:p>
    <w:p w14:paraId="027E7797" w14:textId="63CB5F91" w:rsidR="00433F14" w:rsidRPr="00C930E0" w:rsidRDefault="006E4AD9" w:rsidP="00433F14">
      <w:pPr>
        <w:spacing w:before="100" w:beforeAutospacing="1" w:after="336" w:line="240" w:lineRule="auto"/>
        <w:rPr>
          <w:rFonts w:eastAsia="Times New Roman" w:cstheme="minorHAnsi"/>
          <w:b/>
          <w:bCs/>
          <w:color w:val="2F5496" w:themeColor="accent1" w:themeShade="BF"/>
        </w:rPr>
      </w:pPr>
      <w:r>
        <w:rPr>
          <w:rFonts w:eastAsia="Times New Roman" w:cstheme="minorHAnsi"/>
          <w:b/>
          <w:bCs/>
          <w:color w:val="2F5496" w:themeColor="accent1" w:themeShade="BF"/>
        </w:rPr>
        <w:t>7</w:t>
      </w:r>
      <w:r w:rsidR="00433F14" w:rsidRPr="00C930E0">
        <w:rPr>
          <w:rFonts w:eastAsia="Times New Roman" w:cstheme="minorHAnsi"/>
          <w:b/>
          <w:bCs/>
          <w:color w:val="2F5496" w:themeColor="accent1" w:themeShade="BF"/>
        </w:rPr>
        <w:t>.0 CONTROL PROCEDURES</w:t>
      </w:r>
    </w:p>
    <w:p w14:paraId="48BE9566" w14:textId="77777777" w:rsidR="00433F14" w:rsidRPr="00C930E0" w:rsidRDefault="00433F14" w:rsidP="00433F14">
      <w:pPr>
        <w:spacing w:before="100" w:beforeAutospacing="1" w:after="336" w:line="240" w:lineRule="auto"/>
        <w:rPr>
          <w:rFonts w:ascii="Arial" w:eastAsia="Times New Roman" w:hAnsi="Arial" w:cs="Arial"/>
          <w:color w:val="3A3A3A"/>
        </w:rPr>
      </w:pPr>
      <w:r w:rsidRPr="00C930E0">
        <w:rPr>
          <w:rFonts w:ascii="Arial" w:eastAsia="Times New Roman" w:hAnsi="Arial" w:cs="Arial"/>
          <w:b/>
          <w:bCs/>
          <w:color w:val="3A3A3A"/>
        </w:rPr>
        <w:lastRenderedPageBreak/>
        <w:t>Problem Reporting:</w:t>
      </w:r>
    </w:p>
    <w:p w14:paraId="52765714" w14:textId="77777777" w:rsidR="00433F14" w:rsidRPr="00C930E0" w:rsidRDefault="00433F14" w:rsidP="00433F14">
      <w:pPr>
        <w:pStyle w:val="BodyText"/>
        <w:rPr>
          <w:rFonts w:asciiTheme="minorHAnsi" w:hAnsiTheme="minorHAnsi" w:cstheme="minorHAnsi"/>
          <w:b w:val="0"/>
          <w:szCs w:val="22"/>
        </w:rPr>
      </w:pPr>
      <w:r w:rsidRPr="00C930E0">
        <w:rPr>
          <w:rFonts w:asciiTheme="minorHAnsi" w:hAnsiTheme="minorHAnsi" w:cstheme="minorHAnsi"/>
          <w:b w:val="0"/>
          <w:szCs w:val="22"/>
        </w:rPr>
        <w:t>Incident log entries will be made for all bugs found during testing.  The log will be used to track the status of the bugs.</w:t>
      </w:r>
    </w:p>
    <w:p w14:paraId="20F76FC3" w14:textId="77777777" w:rsidR="00433F14" w:rsidRPr="00C930E0" w:rsidRDefault="00433F14" w:rsidP="00433F14">
      <w:pPr>
        <w:pStyle w:val="StyleHeading1BottomSinglesolidlineGray-5015ptLin"/>
        <w:spacing w:after="240"/>
        <w:rPr>
          <w:color w:val="7A0019"/>
          <w:sz w:val="22"/>
          <w:szCs w:val="22"/>
        </w:rPr>
      </w:pPr>
      <w:bookmarkStart w:id="0" w:name="_Toc220727945"/>
      <w:r w:rsidRPr="00C930E0">
        <w:rPr>
          <w:color w:val="7A0019"/>
          <w:sz w:val="22"/>
          <w:szCs w:val="22"/>
        </w:rPr>
        <w:t>Defect Tracking Process</w:t>
      </w:r>
      <w:bookmarkEnd w:id="0"/>
    </w:p>
    <w:tbl>
      <w:tblPr>
        <w:tblW w:w="0" w:type="auto"/>
        <w:tblLook w:val="01E0" w:firstRow="1" w:lastRow="1" w:firstColumn="1" w:lastColumn="1" w:noHBand="0" w:noVBand="0"/>
      </w:tblPr>
      <w:tblGrid>
        <w:gridCol w:w="2245"/>
        <w:gridCol w:w="8555"/>
      </w:tblGrid>
      <w:tr w:rsidR="00433F14" w:rsidRPr="00C930E0" w14:paraId="04AE6C5F" w14:textId="77777777" w:rsidTr="00B42F3D">
        <w:trPr>
          <w:trHeight w:val="890"/>
        </w:trPr>
        <w:tc>
          <w:tcPr>
            <w:tcW w:w="2268" w:type="dxa"/>
            <w:tcBorders>
              <w:top w:val="single" w:sz="4" w:space="0" w:color="auto"/>
              <w:bottom w:val="single" w:sz="4" w:space="0" w:color="auto"/>
            </w:tcBorders>
            <w:shd w:val="clear" w:color="auto" w:fill="auto"/>
            <w:vAlign w:val="center"/>
          </w:tcPr>
          <w:p w14:paraId="4F8748FB" w14:textId="77777777" w:rsidR="00433F14" w:rsidRPr="00C930E0" w:rsidRDefault="00433F14" w:rsidP="000B7490">
            <w:pPr>
              <w:rPr>
                <w:rFonts w:ascii="Arial" w:hAnsi="Arial" w:cs="Arial"/>
                <w:b/>
              </w:rPr>
            </w:pPr>
            <w:r w:rsidRPr="00C930E0">
              <w:rPr>
                <w:rFonts w:ascii="Arial" w:hAnsi="Arial" w:cs="Arial"/>
                <w:b/>
              </w:rPr>
              <w:t>Summary:</w:t>
            </w:r>
          </w:p>
        </w:tc>
        <w:tc>
          <w:tcPr>
            <w:tcW w:w="8748" w:type="dxa"/>
            <w:tcBorders>
              <w:top w:val="single" w:sz="4" w:space="0" w:color="auto"/>
              <w:bottom w:val="single" w:sz="4" w:space="0" w:color="auto"/>
            </w:tcBorders>
            <w:shd w:val="clear" w:color="auto" w:fill="auto"/>
            <w:vAlign w:val="center"/>
          </w:tcPr>
          <w:p w14:paraId="1407A76B" w14:textId="77777777" w:rsidR="00433F14" w:rsidRPr="00C930E0" w:rsidRDefault="00433F14" w:rsidP="000B7490">
            <w:pPr>
              <w:rPr>
                <w:rFonts w:ascii="Arial" w:hAnsi="Arial" w:cs="Arial"/>
              </w:rPr>
            </w:pPr>
            <w:r w:rsidRPr="00C930E0">
              <w:rPr>
                <w:rFonts w:ascii="Arial" w:hAnsi="Arial" w:cs="Arial"/>
              </w:rPr>
              <w:t>Screen name and short description about the defect being reported, usually providing key words with which to identify and/or search for the defect.</w:t>
            </w:r>
          </w:p>
        </w:tc>
      </w:tr>
      <w:tr w:rsidR="00433F14" w:rsidRPr="00C930E0" w14:paraId="65A6C5EC" w14:textId="77777777" w:rsidTr="00B42F3D">
        <w:trPr>
          <w:trHeight w:val="356"/>
        </w:trPr>
        <w:tc>
          <w:tcPr>
            <w:tcW w:w="2268" w:type="dxa"/>
            <w:tcBorders>
              <w:top w:val="single" w:sz="4" w:space="0" w:color="auto"/>
              <w:bottom w:val="single" w:sz="4" w:space="0" w:color="auto"/>
            </w:tcBorders>
            <w:shd w:val="clear" w:color="auto" w:fill="auto"/>
            <w:vAlign w:val="center"/>
          </w:tcPr>
          <w:p w14:paraId="32802A57" w14:textId="77777777" w:rsidR="00433F14" w:rsidRPr="00C930E0" w:rsidRDefault="00433F14" w:rsidP="000B7490">
            <w:pPr>
              <w:rPr>
                <w:rFonts w:ascii="Arial" w:hAnsi="Arial" w:cs="Arial"/>
                <w:b/>
              </w:rPr>
            </w:pPr>
            <w:r w:rsidRPr="00C930E0">
              <w:rPr>
                <w:rFonts w:ascii="Arial" w:hAnsi="Arial" w:cs="Arial"/>
                <w:b/>
              </w:rPr>
              <w:t>Detected By:</w:t>
            </w:r>
          </w:p>
        </w:tc>
        <w:tc>
          <w:tcPr>
            <w:tcW w:w="8748" w:type="dxa"/>
            <w:tcBorders>
              <w:top w:val="single" w:sz="4" w:space="0" w:color="auto"/>
              <w:bottom w:val="single" w:sz="4" w:space="0" w:color="auto"/>
            </w:tcBorders>
            <w:shd w:val="clear" w:color="auto" w:fill="auto"/>
            <w:vAlign w:val="center"/>
          </w:tcPr>
          <w:p w14:paraId="79E51D6D" w14:textId="77777777" w:rsidR="00433F14" w:rsidRPr="00C930E0" w:rsidRDefault="00433F14" w:rsidP="000B7490">
            <w:pPr>
              <w:rPr>
                <w:rFonts w:ascii="Arial" w:hAnsi="Arial" w:cs="Arial"/>
              </w:rPr>
            </w:pPr>
            <w:r w:rsidRPr="00C930E0">
              <w:rPr>
                <w:rFonts w:ascii="Arial" w:hAnsi="Arial" w:cs="Arial"/>
              </w:rPr>
              <w:t>Auto populates with the User ID of person logged in.</w:t>
            </w:r>
          </w:p>
        </w:tc>
      </w:tr>
      <w:tr w:rsidR="00433F14" w:rsidRPr="00C930E0" w14:paraId="16C5242E" w14:textId="77777777" w:rsidTr="00B42F3D">
        <w:trPr>
          <w:trHeight w:val="356"/>
        </w:trPr>
        <w:tc>
          <w:tcPr>
            <w:tcW w:w="2268" w:type="dxa"/>
            <w:tcBorders>
              <w:top w:val="single" w:sz="4" w:space="0" w:color="auto"/>
              <w:bottom w:val="single" w:sz="4" w:space="0" w:color="auto"/>
            </w:tcBorders>
            <w:shd w:val="clear" w:color="auto" w:fill="auto"/>
            <w:vAlign w:val="center"/>
          </w:tcPr>
          <w:p w14:paraId="4A03DB28" w14:textId="77777777" w:rsidR="00433F14" w:rsidRPr="00C930E0" w:rsidRDefault="00433F14" w:rsidP="000B7490">
            <w:pPr>
              <w:rPr>
                <w:rFonts w:ascii="Arial" w:hAnsi="Arial" w:cs="Arial"/>
                <w:b/>
              </w:rPr>
            </w:pPr>
            <w:r w:rsidRPr="00C930E0">
              <w:rPr>
                <w:rFonts w:ascii="Arial" w:hAnsi="Arial" w:cs="Arial"/>
                <w:b/>
              </w:rPr>
              <w:t>Detected on Date:</w:t>
            </w:r>
          </w:p>
        </w:tc>
        <w:tc>
          <w:tcPr>
            <w:tcW w:w="8748" w:type="dxa"/>
            <w:tcBorders>
              <w:top w:val="single" w:sz="4" w:space="0" w:color="auto"/>
              <w:bottom w:val="single" w:sz="4" w:space="0" w:color="auto"/>
            </w:tcBorders>
            <w:shd w:val="clear" w:color="auto" w:fill="auto"/>
            <w:vAlign w:val="center"/>
          </w:tcPr>
          <w:p w14:paraId="10FB6101" w14:textId="77777777" w:rsidR="00433F14" w:rsidRPr="00C930E0" w:rsidRDefault="00433F14" w:rsidP="000B7490">
            <w:pPr>
              <w:rPr>
                <w:rFonts w:ascii="Arial" w:hAnsi="Arial" w:cs="Arial"/>
              </w:rPr>
            </w:pPr>
            <w:r w:rsidRPr="00C930E0">
              <w:rPr>
                <w:rFonts w:ascii="Arial" w:hAnsi="Arial" w:cs="Arial"/>
              </w:rPr>
              <w:t>Auto populates with current date.</w:t>
            </w:r>
          </w:p>
        </w:tc>
      </w:tr>
      <w:tr w:rsidR="00433F14" w:rsidRPr="00C930E0" w14:paraId="742369E4" w14:textId="77777777" w:rsidTr="00B42F3D">
        <w:trPr>
          <w:trHeight w:val="538"/>
        </w:trPr>
        <w:tc>
          <w:tcPr>
            <w:tcW w:w="2268" w:type="dxa"/>
            <w:tcBorders>
              <w:top w:val="single" w:sz="4" w:space="0" w:color="auto"/>
              <w:bottom w:val="single" w:sz="4" w:space="0" w:color="auto"/>
            </w:tcBorders>
            <w:shd w:val="clear" w:color="auto" w:fill="auto"/>
            <w:vAlign w:val="center"/>
          </w:tcPr>
          <w:p w14:paraId="2409B0C2" w14:textId="77777777" w:rsidR="00433F14" w:rsidRPr="00C930E0" w:rsidRDefault="00433F14" w:rsidP="000B7490">
            <w:pPr>
              <w:rPr>
                <w:rFonts w:ascii="Arial" w:hAnsi="Arial" w:cs="Arial"/>
                <w:b/>
              </w:rPr>
            </w:pPr>
            <w:r w:rsidRPr="00C930E0">
              <w:rPr>
                <w:rFonts w:ascii="Arial" w:hAnsi="Arial" w:cs="Arial"/>
                <w:b/>
              </w:rPr>
              <w:t>Severity:</w:t>
            </w:r>
          </w:p>
        </w:tc>
        <w:tc>
          <w:tcPr>
            <w:tcW w:w="8748" w:type="dxa"/>
            <w:tcBorders>
              <w:top w:val="single" w:sz="4" w:space="0" w:color="auto"/>
              <w:bottom w:val="single" w:sz="4" w:space="0" w:color="auto"/>
            </w:tcBorders>
            <w:shd w:val="clear" w:color="auto" w:fill="auto"/>
            <w:vAlign w:val="center"/>
          </w:tcPr>
          <w:p w14:paraId="22CED739" w14:textId="77777777" w:rsidR="00433F14" w:rsidRPr="00C930E0" w:rsidRDefault="00433F14" w:rsidP="000B7490">
            <w:pPr>
              <w:rPr>
                <w:rFonts w:ascii="Arial" w:hAnsi="Arial" w:cs="Arial"/>
              </w:rPr>
            </w:pPr>
            <w:r w:rsidRPr="00C930E0">
              <w:rPr>
                <w:rFonts w:ascii="Arial" w:hAnsi="Arial" w:cs="Arial"/>
              </w:rPr>
              <w:t>Describes the degree of impact that a defect has on the operation of the application.</w:t>
            </w:r>
          </w:p>
        </w:tc>
      </w:tr>
      <w:tr w:rsidR="00433F14" w:rsidRPr="00C930E0" w14:paraId="4DC46E9B" w14:textId="77777777" w:rsidTr="00B42F3D">
        <w:trPr>
          <w:trHeight w:val="356"/>
        </w:trPr>
        <w:tc>
          <w:tcPr>
            <w:tcW w:w="2268" w:type="dxa"/>
            <w:tcBorders>
              <w:top w:val="single" w:sz="4" w:space="0" w:color="auto"/>
              <w:bottom w:val="single" w:sz="4" w:space="0" w:color="auto"/>
            </w:tcBorders>
            <w:shd w:val="clear" w:color="auto" w:fill="auto"/>
            <w:vAlign w:val="center"/>
          </w:tcPr>
          <w:p w14:paraId="0DA234E9" w14:textId="77777777" w:rsidR="00433F14" w:rsidRPr="00C930E0" w:rsidRDefault="00433F14" w:rsidP="000B7490">
            <w:pPr>
              <w:rPr>
                <w:rFonts w:ascii="Arial" w:hAnsi="Arial" w:cs="Arial"/>
                <w:b/>
              </w:rPr>
            </w:pPr>
            <w:r w:rsidRPr="00C930E0">
              <w:rPr>
                <w:rFonts w:ascii="Arial" w:hAnsi="Arial" w:cs="Arial"/>
                <w:b/>
              </w:rPr>
              <w:t>Assigned To:</w:t>
            </w:r>
          </w:p>
        </w:tc>
        <w:tc>
          <w:tcPr>
            <w:tcW w:w="8748" w:type="dxa"/>
            <w:tcBorders>
              <w:top w:val="single" w:sz="4" w:space="0" w:color="auto"/>
              <w:bottom w:val="single" w:sz="4" w:space="0" w:color="auto"/>
            </w:tcBorders>
            <w:shd w:val="clear" w:color="auto" w:fill="auto"/>
            <w:vAlign w:val="center"/>
          </w:tcPr>
          <w:p w14:paraId="22D48379" w14:textId="77777777" w:rsidR="00433F14" w:rsidRPr="00C930E0" w:rsidRDefault="00433F14" w:rsidP="000B7490">
            <w:pPr>
              <w:rPr>
                <w:rFonts w:ascii="Arial" w:hAnsi="Arial" w:cs="Arial"/>
              </w:rPr>
            </w:pPr>
            <w:r w:rsidRPr="00C930E0">
              <w:rPr>
                <w:rFonts w:ascii="Arial" w:hAnsi="Arial" w:cs="Arial"/>
              </w:rPr>
              <w:t>Individual being assigned the defect for fixing.</w:t>
            </w:r>
          </w:p>
        </w:tc>
      </w:tr>
      <w:tr w:rsidR="00433F14" w:rsidRPr="00C930E0" w14:paraId="42DC27A6" w14:textId="77777777" w:rsidTr="00B42F3D">
        <w:trPr>
          <w:trHeight w:val="538"/>
        </w:trPr>
        <w:tc>
          <w:tcPr>
            <w:tcW w:w="2268" w:type="dxa"/>
            <w:tcBorders>
              <w:top w:val="single" w:sz="4" w:space="0" w:color="auto"/>
              <w:bottom w:val="single" w:sz="4" w:space="0" w:color="auto"/>
            </w:tcBorders>
            <w:shd w:val="clear" w:color="auto" w:fill="auto"/>
            <w:vAlign w:val="center"/>
          </w:tcPr>
          <w:p w14:paraId="03D40C40" w14:textId="77777777" w:rsidR="00433F14" w:rsidRPr="00C930E0" w:rsidRDefault="00433F14" w:rsidP="000B7490">
            <w:pPr>
              <w:rPr>
                <w:rFonts w:ascii="Arial" w:hAnsi="Arial" w:cs="Arial"/>
                <w:b/>
              </w:rPr>
            </w:pPr>
            <w:r w:rsidRPr="00C930E0">
              <w:rPr>
                <w:rFonts w:ascii="Arial" w:hAnsi="Arial" w:cs="Arial"/>
                <w:b/>
              </w:rPr>
              <w:t>Detected in Build:</w:t>
            </w:r>
          </w:p>
        </w:tc>
        <w:tc>
          <w:tcPr>
            <w:tcW w:w="8748" w:type="dxa"/>
            <w:tcBorders>
              <w:top w:val="single" w:sz="4" w:space="0" w:color="auto"/>
              <w:bottom w:val="single" w:sz="4" w:space="0" w:color="auto"/>
            </w:tcBorders>
            <w:shd w:val="clear" w:color="auto" w:fill="auto"/>
            <w:vAlign w:val="center"/>
          </w:tcPr>
          <w:p w14:paraId="78E6A1DA" w14:textId="77777777" w:rsidR="00433F14" w:rsidRPr="00C930E0" w:rsidRDefault="00433F14" w:rsidP="000B7490">
            <w:pPr>
              <w:rPr>
                <w:rFonts w:ascii="Arial" w:hAnsi="Arial" w:cs="Arial"/>
              </w:rPr>
            </w:pPr>
            <w:r w:rsidRPr="00C930E0">
              <w:rPr>
                <w:rFonts w:ascii="Arial" w:hAnsi="Arial" w:cs="Arial"/>
              </w:rPr>
              <w:t>Build ID in which the defect was found. Build ID is an identifier for the code release, assigned by Web Development.</w:t>
            </w:r>
          </w:p>
        </w:tc>
      </w:tr>
      <w:tr w:rsidR="00433F14" w:rsidRPr="00C930E0" w14:paraId="0566FD76" w14:textId="77777777" w:rsidTr="00B42F3D">
        <w:trPr>
          <w:trHeight w:val="538"/>
        </w:trPr>
        <w:tc>
          <w:tcPr>
            <w:tcW w:w="2268" w:type="dxa"/>
            <w:tcBorders>
              <w:top w:val="single" w:sz="4" w:space="0" w:color="auto"/>
              <w:bottom w:val="single" w:sz="4" w:space="0" w:color="auto"/>
            </w:tcBorders>
            <w:shd w:val="clear" w:color="auto" w:fill="auto"/>
            <w:vAlign w:val="center"/>
          </w:tcPr>
          <w:p w14:paraId="12E9E419" w14:textId="77777777" w:rsidR="00433F14" w:rsidRPr="00C930E0" w:rsidRDefault="00433F14" w:rsidP="000B7490">
            <w:pPr>
              <w:rPr>
                <w:rFonts w:ascii="Arial" w:hAnsi="Arial" w:cs="Arial"/>
                <w:b/>
              </w:rPr>
            </w:pPr>
            <w:r w:rsidRPr="00C930E0">
              <w:rPr>
                <w:rFonts w:ascii="Arial" w:hAnsi="Arial" w:cs="Arial"/>
                <w:b/>
              </w:rPr>
              <w:t>Fixed in Build:</w:t>
            </w:r>
          </w:p>
        </w:tc>
        <w:tc>
          <w:tcPr>
            <w:tcW w:w="8748" w:type="dxa"/>
            <w:tcBorders>
              <w:top w:val="single" w:sz="4" w:space="0" w:color="auto"/>
              <w:bottom w:val="single" w:sz="4" w:space="0" w:color="auto"/>
            </w:tcBorders>
            <w:shd w:val="clear" w:color="auto" w:fill="auto"/>
            <w:vAlign w:val="center"/>
          </w:tcPr>
          <w:p w14:paraId="31E04FED" w14:textId="77777777" w:rsidR="00433F14" w:rsidRPr="00C930E0" w:rsidRDefault="00433F14" w:rsidP="000B7490">
            <w:pPr>
              <w:rPr>
                <w:rFonts w:ascii="Arial" w:hAnsi="Arial" w:cs="Arial"/>
              </w:rPr>
            </w:pPr>
            <w:r w:rsidRPr="00C930E0">
              <w:rPr>
                <w:rFonts w:ascii="Arial" w:hAnsi="Arial" w:cs="Arial"/>
              </w:rPr>
              <w:t>Build ID in which the defect is fixed.  Build ID is an identifier for the code release, assigned by Web Development.</w:t>
            </w:r>
          </w:p>
        </w:tc>
      </w:tr>
      <w:tr w:rsidR="00433F14" w:rsidRPr="00C930E0" w14:paraId="52BA9B91" w14:textId="77777777" w:rsidTr="00B42F3D">
        <w:trPr>
          <w:trHeight w:val="721"/>
        </w:trPr>
        <w:tc>
          <w:tcPr>
            <w:tcW w:w="2268" w:type="dxa"/>
            <w:tcBorders>
              <w:top w:val="single" w:sz="4" w:space="0" w:color="auto"/>
              <w:bottom w:val="single" w:sz="4" w:space="0" w:color="auto"/>
            </w:tcBorders>
            <w:shd w:val="clear" w:color="auto" w:fill="auto"/>
            <w:vAlign w:val="center"/>
          </w:tcPr>
          <w:p w14:paraId="5B163A7C" w14:textId="77777777" w:rsidR="00433F14" w:rsidRPr="00C930E0" w:rsidRDefault="00433F14" w:rsidP="000B7490">
            <w:pPr>
              <w:rPr>
                <w:rFonts w:ascii="Arial" w:hAnsi="Arial" w:cs="Arial"/>
                <w:b/>
              </w:rPr>
            </w:pPr>
            <w:r w:rsidRPr="00C930E0">
              <w:rPr>
                <w:rFonts w:ascii="Arial" w:hAnsi="Arial" w:cs="Arial"/>
                <w:b/>
              </w:rPr>
              <w:t>Priority:</w:t>
            </w:r>
          </w:p>
        </w:tc>
        <w:tc>
          <w:tcPr>
            <w:tcW w:w="8748" w:type="dxa"/>
            <w:tcBorders>
              <w:top w:val="single" w:sz="4" w:space="0" w:color="auto"/>
              <w:bottom w:val="single" w:sz="4" w:space="0" w:color="auto"/>
            </w:tcBorders>
            <w:shd w:val="clear" w:color="auto" w:fill="auto"/>
            <w:vAlign w:val="center"/>
          </w:tcPr>
          <w:p w14:paraId="7ECE7DBC" w14:textId="77777777" w:rsidR="00433F14" w:rsidRPr="00C930E0" w:rsidRDefault="00433F14" w:rsidP="000B7490">
            <w:pPr>
              <w:rPr>
                <w:rFonts w:ascii="Arial" w:hAnsi="Arial" w:cs="Arial"/>
              </w:rPr>
            </w:pPr>
            <w:r w:rsidRPr="00C930E0">
              <w:rPr>
                <w:rFonts w:ascii="Arial" w:hAnsi="Arial" w:cs="Arial"/>
              </w:rPr>
              <w:t>This field describes the impact the defect has on the work in progress and the importance and order in which a bug should be fixed.</w:t>
            </w:r>
          </w:p>
        </w:tc>
      </w:tr>
      <w:tr w:rsidR="00433F14" w:rsidRPr="00C930E0" w14:paraId="7C438785" w14:textId="77777777" w:rsidTr="00B42F3D">
        <w:trPr>
          <w:trHeight w:val="356"/>
        </w:trPr>
        <w:tc>
          <w:tcPr>
            <w:tcW w:w="2268" w:type="dxa"/>
            <w:tcBorders>
              <w:top w:val="single" w:sz="4" w:space="0" w:color="auto"/>
              <w:bottom w:val="single" w:sz="4" w:space="0" w:color="auto"/>
            </w:tcBorders>
            <w:shd w:val="clear" w:color="auto" w:fill="auto"/>
            <w:vAlign w:val="center"/>
          </w:tcPr>
          <w:p w14:paraId="5BEEF6B2" w14:textId="77777777" w:rsidR="00433F14" w:rsidRPr="00C930E0" w:rsidRDefault="00433F14" w:rsidP="000B7490">
            <w:pPr>
              <w:rPr>
                <w:rFonts w:ascii="Arial" w:hAnsi="Arial" w:cs="Arial"/>
                <w:b/>
              </w:rPr>
            </w:pPr>
            <w:r w:rsidRPr="00C930E0">
              <w:rPr>
                <w:rFonts w:ascii="Arial" w:hAnsi="Arial" w:cs="Arial"/>
                <w:b/>
              </w:rPr>
              <w:t>Status:</w:t>
            </w:r>
          </w:p>
        </w:tc>
        <w:tc>
          <w:tcPr>
            <w:tcW w:w="8748" w:type="dxa"/>
            <w:tcBorders>
              <w:top w:val="single" w:sz="4" w:space="0" w:color="auto"/>
              <w:bottom w:val="single" w:sz="4" w:space="0" w:color="auto"/>
            </w:tcBorders>
            <w:shd w:val="clear" w:color="auto" w:fill="auto"/>
            <w:vAlign w:val="center"/>
          </w:tcPr>
          <w:p w14:paraId="797AEF84" w14:textId="3020AE19" w:rsidR="00433F14" w:rsidRPr="00C930E0" w:rsidRDefault="00433F14" w:rsidP="000B7490">
            <w:pPr>
              <w:rPr>
                <w:rFonts w:ascii="Arial" w:hAnsi="Arial" w:cs="Arial"/>
              </w:rPr>
            </w:pPr>
            <w:r w:rsidRPr="00C930E0">
              <w:rPr>
                <w:rFonts w:ascii="Arial" w:hAnsi="Arial" w:cs="Arial"/>
              </w:rPr>
              <w:t xml:space="preserve">Indicates the existing state of </w:t>
            </w:r>
            <w:r w:rsidR="00B42F3D">
              <w:rPr>
                <w:rFonts w:ascii="Arial" w:hAnsi="Arial" w:cs="Arial"/>
              </w:rPr>
              <w:t>a defect, auto populates with</w:t>
            </w:r>
            <w:r w:rsidRPr="00C930E0">
              <w:rPr>
                <w:rFonts w:ascii="Arial" w:hAnsi="Arial" w:cs="Arial"/>
              </w:rPr>
              <w:t xml:space="preserve"> “New”</w:t>
            </w:r>
          </w:p>
        </w:tc>
      </w:tr>
      <w:tr w:rsidR="00433F14" w:rsidRPr="00C930E0" w14:paraId="55CD48E5" w14:textId="77777777" w:rsidTr="00B42F3D">
        <w:trPr>
          <w:trHeight w:val="917"/>
        </w:trPr>
        <w:tc>
          <w:tcPr>
            <w:tcW w:w="2268" w:type="dxa"/>
            <w:tcBorders>
              <w:top w:val="single" w:sz="4" w:space="0" w:color="auto"/>
              <w:bottom w:val="single" w:sz="4" w:space="0" w:color="auto"/>
            </w:tcBorders>
            <w:shd w:val="clear" w:color="auto" w:fill="auto"/>
            <w:vAlign w:val="center"/>
          </w:tcPr>
          <w:p w14:paraId="45B30129" w14:textId="77777777" w:rsidR="00433F14" w:rsidRPr="00C930E0" w:rsidRDefault="00433F14" w:rsidP="000B7490">
            <w:pPr>
              <w:rPr>
                <w:rFonts w:ascii="Arial" w:hAnsi="Arial" w:cs="Arial"/>
                <w:b/>
              </w:rPr>
            </w:pPr>
            <w:r w:rsidRPr="00C930E0">
              <w:rPr>
                <w:rFonts w:ascii="Arial" w:hAnsi="Arial" w:cs="Arial"/>
                <w:b/>
              </w:rPr>
              <w:t>Description:</w:t>
            </w:r>
          </w:p>
        </w:tc>
        <w:tc>
          <w:tcPr>
            <w:tcW w:w="8748" w:type="dxa"/>
            <w:tcBorders>
              <w:top w:val="single" w:sz="4" w:space="0" w:color="auto"/>
              <w:bottom w:val="single" w:sz="4" w:space="0" w:color="auto"/>
            </w:tcBorders>
            <w:shd w:val="clear" w:color="auto" w:fill="auto"/>
            <w:vAlign w:val="center"/>
          </w:tcPr>
          <w:p w14:paraId="101020F6" w14:textId="100AA62A" w:rsidR="00433F14" w:rsidRPr="00C930E0" w:rsidRDefault="00433F14" w:rsidP="000B7490">
            <w:pPr>
              <w:rPr>
                <w:rFonts w:ascii="Arial" w:hAnsi="Arial" w:cs="Arial"/>
              </w:rPr>
            </w:pPr>
            <w:r w:rsidRPr="00C930E0">
              <w:rPr>
                <w:rFonts w:ascii="Arial" w:hAnsi="Arial" w:cs="Arial"/>
              </w:rPr>
              <w:t>Enter description of defect</w:t>
            </w:r>
            <w:r w:rsidR="00B359F0">
              <w:rPr>
                <w:rFonts w:ascii="Arial" w:hAnsi="Arial" w:cs="Arial"/>
              </w:rPr>
              <w:t xml:space="preserve">. </w:t>
            </w:r>
            <w:r w:rsidRPr="00C930E0">
              <w:rPr>
                <w:rFonts w:ascii="Arial" w:hAnsi="Arial" w:cs="Arial"/>
              </w:rPr>
              <w:t>Add individual steps to reproduce.  Include all steps and screens that were accessed.</w:t>
            </w:r>
            <w:r w:rsidR="00B359F0">
              <w:rPr>
                <w:rFonts w:ascii="Arial" w:hAnsi="Arial" w:cs="Arial"/>
              </w:rPr>
              <w:t xml:space="preserve"> </w:t>
            </w:r>
            <w:r w:rsidRPr="00C930E0">
              <w:rPr>
                <w:rFonts w:ascii="Arial" w:hAnsi="Arial" w:cs="Arial"/>
              </w:rPr>
              <w:t>Enter exact words of the error message.</w:t>
            </w:r>
          </w:p>
        </w:tc>
      </w:tr>
      <w:tr w:rsidR="00433F14" w:rsidRPr="00C930E0" w14:paraId="561080E8" w14:textId="77777777" w:rsidTr="00B42F3D">
        <w:trPr>
          <w:trHeight w:val="530"/>
        </w:trPr>
        <w:tc>
          <w:tcPr>
            <w:tcW w:w="2268" w:type="dxa"/>
            <w:tcBorders>
              <w:top w:val="single" w:sz="4" w:space="0" w:color="auto"/>
              <w:bottom w:val="single" w:sz="4" w:space="0" w:color="auto"/>
            </w:tcBorders>
            <w:shd w:val="clear" w:color="auto" w:fill="auto"/>
            <w:vAlign w:val="center"/>
          </w:tcPr>
          <w:p w14:paraId="3F7256A1" w14:textId="77777777" w:rsidR="00433F14" w:rsidRPr="00C930E0" w:rsidRDefault="00433F14" w:rsidP="000B7490">
            <w:pPr>
              <w:rPr>
                <w:rFonts w:ascii="Arial" w:hAnsi="Arial" w:cs="Arial"/>
                <w:b/>
              </w:rPr>
            </w:pPr>
            <w:r w:rsidRPr="00C930E0">
              <w:rPr>
                <w:rFonts w:ascii="Arial" w:hAnsi="Arial" w:cs="Arial"/>
                <w:b/>
              </w:rPr>
              <w:t>Email Defect:</w:t>
            </w:r>
          </w:p>
        </w:tc>
        <w:tc>
          <w:tcPr>
            <w:tcW w:w="8748" w:type="dxa"/>
            <w:tcBorders>
              <w:top w:val="single" w:sz="4" w:space="0" w:color="auto"/>
              <w:bottom w:val="single" w:sz="4" w:space="0" w:color="auto"/>
            </w:tcBorders>
            <w:shd w:val="clear" w:color="auto" w:fill="auto"/>
            <w:vAlign w:val="center"/>
          </w:tcPr>
          <w:p w14:paraId="2072255F" w14:textId="77777777" w:rsidR="00433F14" w:rsidRPr="00C930E0" w:rsidRDefault="00433F14" w:rsidP="000B7490">
            <w:pPr>
              <w:rPr>
                <w:rFonts w:ascii="Arial" w:hAnsi="Arial" w:cs="Arial"/>
              </w:rPr>
            </w:pPr>
            <w:r w:rsidRPr="00C930E0">
              <w:rPr>
                <w:rFonts w:ascii="Arial" w:hAnsi="Arial" w:cs="Arial"/>
              </w:rPr>
              <w:t>After entering defect, right-click on it and select email to send to assigned developer.</w:t>
            </w:r>
          </w:p>
        </w:tc>
      </w:tr>
      <w:tr w:rsidR="00433F14" w:rsidRPr="00C930E0" w14:paraId="7FB871A4" w14:textId="77777777" w:rsidTr="00B42F3D">
        <w:trPr>
          <w:trHeight w:val="710"/>
        </w:trPr>
        <w:tc>
          <w:tcPr>
            <w:tcW w:w="2268" w:type="dxa"/>
            <w:tcBorders>
              <w:top w:val="single" w:sz="4" w:space="0" w:color="auto"/>
              <w:bottom w:val="single" w:sz="4" w:space="0" w:color="auto"/>
            </w:tcBorders>
            <w:shd w:val="clear" w:color="auto" w:fill="auto"/>
          </w:tcPr>
          <w:p w14:paraId="19C93EEC" w14:textId="77777777" w:rsidR="00433F14" w:rsidRPr="00C930E0" w:rsidRDefault="00433F14" w:rsidP="000B7490">
            <w:pPr>
              <w:rPr>
                <w:rFonts w:ascii="Arial" w:hAnsi="Arial" w:cs="Arial"/>
                <w:b/>
              </w:rPr>
            </w:pPr>
            <w:r w:rsidRPr="00C930E0">
              <w:rPr>
                <w:rFonts w:ascii="Arial" w:hAnsi="Arial" w:cs="Arial"/>
                <w:b/>
              </w:rPr>
              <w:br/>
              <w:t>Defect resolution process:</w:t>
            </w:r>
          </w:p>
        </w:tc>
        <w:tc>
          <w:tcPr>
            <w:tcW w:w="8748" w:type="dxa"/>
            <w:tcBorders>
              <w:top w:val="single" w:sz="4" w:space="0" w:color="auto"/>
              <w:bottom w:val="single" w:sz="4" w:space="0" w:color="auto"/>
            </w:tcBorders>
            <w:shd w:val="clear" w:color="auto" w:fill="auto"/>
            <w:vAlign w:val="center"/>
          </w:tcPr>
          <w:p w14:paraId="34E0E15F" w14:textId="59275EA1" w:rsidR="00433F14" w:rsidRPr="00C930E0" w:rsidRDefault="00433F14" w:rsidP="000B7490">
            <w:pPr>
              <w:rPr>
                <w:rFonts w:ascii="Arial" w:hAnsi="Arial" w:cs="Arial"/>
              </w:rPr>
            </w:pPr>
            <w:r w:rsidRPr="00C930E0">
              <w:rPr>
                <w:rFonts w:ascii="Arial" w:hAnsi="Arial" w:cs="Arial"/>
              </w:rPr>
              <w:t>When the defect is opened, it is assigned to the appropriate person, status is changed to “Assigned”.</w:t>
            </w:r>
          </w:p>
          <w:p w14:paraId="62CBF666" w14:textId="2845DCEB" w:rsidR="00433F14" w:rsidRPr="00C930E0" w:rsidRDefault="00433F14" w:rsidP="000B7490">
            <w:pPr>
              <w:rPr>
                <w:rFonts w:ascii="Arial" w:hAnsi="Arial" w:cs="Arial"/>
              </w:rPr>
            </w:pPr>
            <w:r w:rsidRPr="00C930E0">
              <w:rPr>
                <w:rFonts w:ascii="Arial" w:hAnsi="Arial" w:cs="Arial"/>
              </w:rPr>
              <w:t xml:space="preserve">Once the defect is fixed: </w:t>
            </w:r>
          </w:p>
          <w:p w14:paraId="45B8A16A"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The developer to whom the defect is assigned will update the defect comments to document the fix that was made.  User ID and Date is automatically added to the defect by clicking on “Add Comment”.</w:t>
            </w:r>
          </w:p>
          <w:p w14:paraId="57152ABC"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The developer to whom the defect is assigned will change the status to “Fixed</w:t>
            </w:r>
            <w:proofErr w:type="gramStart"/>
            <w:r w:rsidRPr="00C930E0">
              <w:rPr>
                <w:rFonts w:ascii="Arial" w:hAnsi="Arial" w:cs="Arial"/>
              </w:rPr>
              <w:t>”, and</w:t>
            </w:r>
            <w:proofErr w:type="gramEnd"/>
            <w:r w:rsidRPr="00C930E0">
              <w:rPr>
                <w:rFonts w:ascii="Arial" w:hAnsi="Arial" w:cs="Arial"/>
              </w:rPr>
              <w:t xml:space="preserve"> will change the “Assigned To” field to the tester or defect manager.</w:t>
            </w:r>
          </w:p>
          <w:p w14:paraId="62155638"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The tester will retest the submitted defect.</w:t>
            </w:r>
          </w:p>
          <w:p w14:paraId="6799A012"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If defect passes the retest, the tester or defect manager will change Status to “Closed”.</w:t>
            </w:r>
          </w:p>
          <w:p w14:paraId="0B9ECACD"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 xml:space="preserve">If the defect is not fixed, the tester will change the Status to “Assigned” and enter the </w:t>
            </w:r>
            <w:proofErr w:type="spellStart"/>
            <w:r w:rsidRPr="00C930E0">
              <w:rPr>
                <w:rFonts w:ascii="Arial" w:hAnsi="Arial" w:cs="Arial"/>
              </w:rPr>
              <w:t>UserID</w:t>
            </w:r>
            <w:proofErr w:type="spellEnd"/>
            <w:r w:rsidRPr="00C930E0">
              <w:rPr>
                <w:rFonts w:ascii="Arial" w:hAnsi="Arial" w:cs="Arial"/>
              </w:rPr>
              <w:t xml:space="preserve"> of the developer in the Assigned To field.</w:t>
            </w:r>
          </w:p>
          <w:p w14:paraId="65D6E267" w14:textId="77777777" w:rsidR="00433F14" w:rsidRPr="00C930E0" w:rsidRDefault="00433F14" w:rsidP="00433F14">
            <w:pPr>
              <w:numPr>
                <w:ilvl w:val="0"/>
                <w:numId w:val="19"/>
              </w:numPr>
              <w:spacing w:after="0" w:line="240" w:lineRule="auto"/>
              <w:rPr>
                <w:rFonts w:ascii="Arial" w:hAnsi="Arial" w:cs="Arial"/>
              </w:rPr>
            </w:pPr>
            <w:r w:rsidRPr="00C930E0">
              <w:rPr>
                <w:rFonts w:ascii="Arial" w:hAnsi="Arial" w:cs="Arial"/>
              </w:rPr>
              <w:t>Once the defect has been verified as fixed, the project manager (or defect manager) will update the status to “Closed”.</w:t>
            </w:r>
          </w:p>
        </w:tc>
      </w:tr>
    </w:tbl>
    <w:p w14:paraId="42FAA290" w14:textId="57F9DD98" w:rsidR="00433F14" w:rsidRDefault="00433F14" w:rsidP="00433F14"/>
    <w:p w14:paraId="27B70722" w14:textId="339960F2" w:rsidR="00B42F3D" w:rsidRDefault="00B42F3D" w:rsidP="00433F14"/>
    <w:p w14:paraId="1E28E33B" w14:textId="77777777" w:rsidR="00B42F3D" w:rsidRPr="00C930E0" w:rsidRDefault="00B42F3D" w:rsidP="00433F14"/>
    <w:tbl>
      <w:tblPr>
        <w:tblW w:w="0" w:type="auto"/>
        <w:tblLook w:val="01E0" w:firstRow="1" w:lastRow="1" w:firstColumn="1" w:lastColumn="1" w:noHBand="0" w:noVBand="0"/>
      </w:tblPr>
      <w:tblGrid>
        <w:gridCol w:w="2268"/>
        <w:gridCol w:w="7215"/>
      </w:tblGrid>
      <w:tr w:rsidR="00433F14" w:rsidRPr="00C930E0" w14:paraId="101B1F8D" w14:textId="77777777" w:rsidTr="000B7490">
        <w:trPr>
          <w:trHeight w:val="401"/>
        </w:trPr>
        <w:tc>
          <w:tcPr>
            <w:tcW w:w="9483" w:type="dxa"/>
            <w:gridSpan w:val="2"/>
            <w:tcBorders>
              <w:bottom w:val="single" w:sz="4" w:space="0" w:color="auto"/>
            </w:tcBorders>
            <w:shd w:val="clear" w:color="auto" w:fill="auto"/>
            <w:vAlign w:val="center"/>
          </w:tcPr>
          <w:p w14:paraId="243B4036" w14:textId="77777777" w:rsidR="00433F14" w:rsidRPr="00C930E0" w:rsidRDefault="00433F14" w:rsidP="000B7490">
            <w:pPr>
              <w:rPr>
                <w:rFonts w:ascii="Arial" w:hAnsi="Arial" w:cs="Arial"/>
                <w:b/>
                <w:smallCaps/>
                <w:color w:val="7A0019"/>
              </w:rPr>
            </w:pPr>
            <w:r w:rsidRPr="00C930E0">
              <w:rPr>
                <w:rFonts w:ascii="Arial" w:hAnsi="Arial" w:cs="Arial"/>
                <w:b/>
                <w:smallCaps/>
                <w:color w:val="7A0019"/>
              </w:rPr>
              <w:lastRenderedPageBreak/>
              <w:t>DEFINITIONS FOR DEFECT PRIORITY AND SEVERITY</w:t>
            </w:r>
          </w:p>
        </w:tc>
      </w:tr>
      <w:tr w:rsidR="00433F14" w:rsidRPr="00C930E0" w14:paraId="4A3FE6DE" w14:textId="77777777" w:rsidTr="000B7490">
        <w:trPr>
          <w:trHeight w:val="904"/>
        </w:trPr>
        <w:tc>
          <w:tcPr>
            <w:tcW w:w="9483" w:type="dxa"/>
            <w:gridSpan w:val="2"/>
            <w:tcBorders>
              <w:top w:val="single" w:sz="4" w:space="0" w:color="auto"/>
            </w:tcBorders>
            <w:shd w:val="clear" w:color="auto" w:fill="auto"/>
            <w:vAlign w:val="center"/>
          </w:tcPr>
          <w:p w14:paraId="7B962615" w14:textId="77777777" w:rsidR="00433F14" w:rsidRPr="00C930E0" w:rsidRDefault="00433F14" w:rsidP="000B7490">
            <w:pPr>
              <w:rPr>
                <w:rFonts w:ascii="Arial" w:hAnsi="Arial" w:cs="Arial"/>
              </w:rPr>
            </w:pPr>
            <w:r w:rsidRPr="00C930E0">
              <w:rPr>
                <w:rFonts w:ascii="Arial" w:hAnsi="Arial" w:cs="Arial"/>
                <w:b/>
              </w:rPr>
              <w:t>PRIORITY:</w:t>
            </w:r>
            <w:r w:rsidRPr="00C930E0">
              <w:rPr>
                <w:rFonts w:ascii="Arial" w:hAnsi="Arial" w:cs="Arial"/>
              </w:rPr>
              <w:t xml:space="preserve">  This field describes the impact the defect has on the work in progress and the importance and order in which a bug should be fixed.  This field is utilized by the developers and test engineers to prioritize work effort on the defect resolution.</w:t>
            </w:r>
          </w:p>
        </w:tc>
      </w:tr>
      <w:tr w:rsidR="00433F14" w:rsidRPr="00C930E0" w14:paraId="56750776" w14:textId="77777777" w:rsidTr="000B7490">
        <w:trPr>
          <w:trHeight w:val="630"/>
        </w:trPr>
        <w:tc>
          <w:tcPr>
            <w:tcW w:w="2268" w:type="dxa"/>
            <w:tcBorders>
              <w:bottom w:val="single" w:sz="4" w:space="0" w:color="auto"/>
            </w:tcBorders>
            <w:shd w:val="clear" w:color="auto" w:fill="auto"/>
            <w:vAlign w:val="center"/>
          </w:tcPr>
          <w:p w14:paraId="1088BA94" w14:textId="77777777" w:rsidR="00433F14" w:rsidRPr="00C930E0" w:rsidRDefault="00433F14" w:rsidP="000B7490">
            <w:pPr>
              <w:rPr>
                <w:rFonts w:ascii="Arial" w:hAnsi="Arial" w:cs="Arial"/>
                <w:b/>
              </w:rPr>
            </w:pPr>
            <w:r w:rsidRPr="00C930E0">
              <w:rPr>
                <w:rFonts w:ascii="Arial" w:hAnsi="Arial" w:cs="Arial"/>
                <w:b/>
              </w:rPr>
              <w:t>1 – Urgent Blocks Work</w:t>
            </w:r>
          </w:p>
        </w:tc>
        <w:tc>
          <w:tcPr>
            <w:tcW w:w="7215" w:type="dxa"/>
            <w:tcBorders>
              <w:bottom w:val="single" w:sz="4" w:space="0" w:color="auto"/>
            </w:tcBorders>
            <w:shd w:val="clear" w:color="auto" w:fill="auto"/>
            <w:vAlign w:val="center"/>
          </w:tcPr>
          <w:p w14:paraId="686A70C4" w14:textId="77777777" w:rsidR="00433F14" w:rsidRPr="00C930E0" w:rsidRDefault="00433F14" w:rsidP="000B7490">
            <w:pPr>
              <w:rPr>
                <w:rFonts w:ascii="Arial" w:hAnsi="Arial" w:cs="Arial"/>
              </w:rPr>
            </w:pPr>
            <w:r w:rsidRPr="00C930E0">
              <w:rPr>
                <w:rFonts w:ascii="Arial" w:hAnsi="Arial" w:cs="Arial"/>
              </w:rPr>
              <w:t>Further development and/or testing cannot occur until the defect has been resolved.</w:t>
            </w:r>
          </w:p>
        </w:tc>
      </w:tr>
      <w:tr w:rsidR="00433F14" w:rsidRPr="00C930E0" w14:paraId="2F9E9324" w14:textId="77777777" w:rsidTr="000B7490">
        <w:trPr>
          <w:trHeight w:val="657"/>
        </w:trPr>
        <w:tc>
          <w:tcPr>
            <w:tcW w:w="2268" w:type="dxa"/>
            <w:tcBorders>
              <w:top w:val="single" w:sz="4" w:space="0" w:color="auto"/>
              <w:bottom w:val="single" w:sz="4" w:space="0" w:color="auto"/>
            </w:tcBorders>
            <w:shd w:val="clear" w:color="auto" w:fill="auto"/>
            <w:vAlign w:val="center"/>
          </w:tcPr>
          <w:p w14:paraId="62AC2829" w14:textId="77777777" w:rsidR="00433F14" w:rsidRPr="00C930E0" w:rsidRDefault="00433F14" w:rsidP="000B7490">
            <w:pPr>
              <w:rPr>
                <w:rFonts w:ascii="Arial" w:hAnsi="Arial" w:cs="Arial"/>
                <w:b/>
              </w:rPr>
            </w:pPr>
            <w:r w:rsidRPr="00C930E0">
              <w:rPr>
                <w:rFonts w:ascii="Arial" w:hAnsi="Arial" w:cs="Arial"/>
                <w:b/>
              </w:rPr>
              <w:t>2 – Resolve ASAP</w:t>
            </w:r>
          </w:p>
        </w:tc>
        <w:tc>
          <w:tcPr>
            <w:tcW w:w="7215" w:type="dxa"/>
            <w:tcBorders>
              <w:top w:val="single" w:sz="4" w:space="0" w:color="auto"/>
              <w:bottom w:val="single" w:sz="4" w:space="0" w:color="auto"/>
            </w:tcBorders>
            <w:shd w:val="clear" w:color="auto" w:fill="auto"/>
            <w:vAlign w:val="center"/>
          </w:tcPr>
          <w:p w14:paraId="018D9520" w14:textId="77777777" w:rsidR="00433F14" w:rsidRPr="00C930E0" w:rsidRDefault="00433F14" w:rsidP="000B7490">
            <w:pPr>
              <w:rPr>
                <w:rFonts w:ascii="Arial" w:hAnsi="Arial" w:cs="Arial"/>
              </w:rPr>
            </w:pPr>
            <w:r w:rsidRPr="00C930E0">
              <w:rPr>
                <w:rFonts w:ascii="Arial" w:hAnsi="Arial" w:cs="Arial"/>
              </w:rPr>
              <w:t>The defect must be resolved as soon as possible because it is impairing development and/or testing activities.</w:t>
            </w:r>
          </w:p>
        </w:tc>
      </w:tr>
      <w:tr w:rsidR="00433F14" w:rsidRPr="00C930E0" w14:paraId="25EFB538" w14:textId="77777777" w:rsidTr="000B7490">
        <w:trPr>
          <w:trHeight w:val="557"/>
        </w:trPr>
        <w:tc>
          <w:tcPr>
            <w:tcW w:w="2268" w:type="dxa"/>
            <w:tcBorders>
              <w:top w:val="single" w:sz="4" w:space="0" w:color="auto"/>
              <w:bottom w:val="single" w:sz="4" w:space="0" w:color="auto"/>
            </w:tcBorders>
            <w:shd w:val="clear" w:color="auto" w:fill="auto"/>
            <w:vAlign w:val="center"/>
          </w:tcPr>
          <w:p w14:paraId="717F8D7D" w14:textId="77777777" w:rsidR="00433F14" w:rsidRPr="00C930E0" w:rsidRDefault="00433F14" w:rsidP="000B7490">
            <w:pPr>
              <w:rPr>
                <w:rFonts w:ascii="Arial" w:hAnsi="Arial" w:cs="Arial"/>
                <w:b/>
              </w:rPr>
            </w:pPr>
            <w:r w:rsidRPr="00C930E0">
              <w:rPr>
                <w:rFonts w:ascii="Arial" w:hAnsi="Arial" w:cs="Arial"/>
                <w:b/>
              </w:rPr>
              <w:t>3 – Normal Queue</w:t>
            </w:r>
          </w:p>
        </w:tc>
        <w:tc>
          <w:tcPr>
            <w:tcW w:w="7215" w:type="dxa"/>
            <w:tcBorders>
              <w:top w:val="single" w:sz="4" w:space="0" w:color="auto"/>
              <w:bottom w:val="single" w:sz="4" w:space="0" w:color="auto"/>
            </w:tcBorders>
            <w:shd w:val="clear" w:color="auto" w:fill="auto"/>
            <w:vAlign w:val="center"/>
          </w:tcPr>
          <w:p w14:paraId="4563EFB4" w14:textId="77777777" w:rsidR="00433F14" w:rsidRPr="00C930E0" w:rsidRDefault="00433F14" w:rsidP="000B7490">
            <w:pPr>
              <w:rPr>
                <w:rFonts w:ascii="Arial" w:hAnsi="Arial" w:cs="Arial"/>
              </w:rPr>
            </w:pPr>
            <w:r w:rsidRPr="00C930E0">
              <w:rPr>
                <w:rFonts w:ascii="Arial" w:hAnsi="Arial" w:cs="Arial"/>
              </w:rPr>
              <w:t>The defect should be resolved in the normal prioritization and completion of defect resolution.</w:t>
            </w:r>
          </w:p>
        </w:tc>
      </w:tr>
      <w:tr w:rsidR="00433F14" w:rsidRPr="00C930E0" w14:paraId="27F93B62" w14:textId="77777777" w:rsidTr="000B7490">
        <w:trPr>
          <w:trHeight w:val="721"/>
        </w:trPr>
        <w:tc>
          <w:tcPr>
            <w:tcW w:w="2268" w:type="dxa"/>
            <w:tcBorders>
              <w:top w:val="single" w:sz="4" w:space="0" w:color="auto"/>
              <w:bottom w:val="single" w:sz="4" w:space="0" w:color="auto"/>
            </w:tcBorders>
            <w:shd w:val="clear" w:color="auto" w:fill="auto"/>
            <w:vAlign w:val="center"/>
          </w:tcPr>
          <w:p w14:paraId="7807DD3D" w14:textId="77777777" w:rsidR="00433F14" w:rsidRPr="00C930E0" w:rsidRDefault="00433F14" w:rsidP="000B7490">
            <w:pPr>
              <w:rPr>
                <w:rFonts w:ascii="Arial" w:hAnsi="Arial" w:cs="Arial"/>
                <w:b/>
              </w:rPr>
            </w:pPr>
            <w:r w:rsidRPr="00C930E0">
              <w:rPr>
                <w:rFonts w:ascii="Arial" w:hAnsi="Arial" w:cs="Arial"/>
                <w:b/>
              </w:rPr>
              <w:t>4 – Low Priority</w:t>
            </w:r>
          </w:p>
        </w:tc>
        <w:tc>
          <w:tcPr>
            <w:tcW w:w="7215" w:type="dxa"/>
            <w:tcBorders>
              <w:top w:val="single" w:sz="4" w:space="0" w:color="auto"/>
              <w:bottom w:val="single" w:sz="4" w:space="0" w:color="auto"/>
            </w:tcBorders>
            <w:shd w:val="clear" w:color="auto" w:fill="auto"/>
            <w:vAlign w:val="center"/>
          </w:tcPr>
          <w:p w14:paraId="60BF5A54" w14:textId="77777777" w:rsidR="00433F14" w:rsidRPr="00C930E0" w:rsidRDefault="00433F14" w:rsidP="000B7490">
            <w:pPr>
              <w:rPr>
                <w:rFonts w:ascii="Arial" w:hAnsi="Arial" w:cs="Arial"/>
              </w:rPr>
            </w:pPr>
            <w:r w:rsidRPr="00C930E0">
              <w:rPr>
                <w:rFonts w:ascii="Arial" w:hAnsi="Arial" w:cs="Arial"/>
              </w:rPr>
              <w:t>The defect is an annoyance and should be resolved, but it can wait until after more serious defects have been fixed.</w:t>
            </w:r>
          </w:p>
        </w:tc>
      </w:tr>
      <w:tr w:rsidR="00433F14" w:rsidRPr="00C930E0" w14:paraId="2373A31B" w14:textId="77777777" w:rsidTr="000B7490">
        <w:trPr>
          <w:trHeight w:val="465"/>
        </w:trPr>
        <w:tc>
          <w:tcPr>
            <w:tcW w:w="2268" w:type="dxa"/>
            <w:tcBorders>
              <w:top w:val="single" w:sz="4" w:space="0" w:color="auto"/>
              <w:bottom w:val="single" w:sz="4" w:space="0" w:color="auto"/>
            </w:tcBorders>
            <w:shd w:val="clear" w:color="auto" w:fill="auto"/>
            <w:vAlign w:val="center"/>
          </w:tcPr>
          <w:p w14:paraId="1F67E38A" w14:textId="77777777" w:rsidR="00433F14" w:rsidRPr="00C930E0" w:rsidRDefault="00433F14" w:rsidP="000B7490">
            <w:pPr>
              <w:rPr>
                <w:rFonts w:ascii="Arial" w:hAnsi="Arial" w:cs="Arial"/>
                <w:b/>
              </w:rPr>
            </w:pPr>
            <w:r w:rsidRPr="00C930E0">
              <w:rPr>
                <w:rFonts w:ascii="Arial" w:hAnsi="Arial" w:cs="Arial"/>
                <w:b/>
              </w:rPr>
              <w:t>5 – Trivial</w:t>
            </w:r>
          </w:p>
        </w:tc>
        <w:tc>
          <w:tcPr>
            <w:tcW w:w="7215" w:type="dxa"/>
            <w:tcBorders>
              <w:top w:val="single" w:sz="4" w:space="0" w:color="auto"/>
              <w:bottom w:val="single" w:sz="4" w:space="0" w:color="auto"/>
            </w:tcBorders>
            <w:shd w:val="clear" w:color="auto" w:fill="auto"/>
            <w:vAlign w:val="center"/>
          </w:tcPr>
          <w:p w14:paraId="6F90DCCD" w14:textId="77777777" w:rsidR="00433F14" w:rsidRPr="00C930E0" w:rsidRDefault="00433F14" w:rsidP="000B7490">
            <w:pPr>
              <w:rPr>
                <w:rFonts w:ascii="Arial" w:hAnsi="Arial" w:cs="Arial"/>
              </w:rPr>
            </w:pPr>
            <w:r w:rsidRPr="00C930E0">
              <w:rPr>
                <w:rFonts w:ascii="Arial" w:hAnsi="Arial" w:cs="Arial"/>
              </w:rPr>
              <w:t>The defect has little or no impact to development and/or testing work.</w:t>
            </w:r>
          </w:p>
        </w:tc>
      </w:tr>
      <w:tr w:rsidR="00433F14" w:rsidRPr="00C930E0" w14:paraId="3E86A1BE" w14:textId="77777777" w:rsidTr="000B7490">
        <w:trPr>
          <w:trHeight w:val="183"/>
        </w:trPr>
        <w:tc>
          <w:tcPr>
            <w:tcW w:w="9483" w:type="dxa"/>
            <w:gridSpan w:val="2"/>
            <w:tcBorders>
              <w:top w:val="single" w:sz="4" w:space="0" w:color="auto"/>
              <w:bottom w:val="single" w:sz="4" w:space="0" w:color="auto"/>
            </w:tcBorders>
            <w:shd w:val="clear" w:color="auto" w:fill="DDDDDD"/>
            <w:vAlign w:val="center"/>
          </w:tcPr>
          <w:p w14:paraId="2644F563" w14:textId="77777777" w:rsidR="00433F14" w:rsidRPr="00C930E0" w:rsidRDefault="00433F14" w:rsidP="000B7490">
            <w:pPr>
              <w:rPr>
                <w:rFonts w:ascii="Arial" w:hAnsi="Arial" w:cs="Arial"/>
                <w:b/>
              </w:rPr>
            </w:pPr>
          </w:p>
        </w:tc>
      </w:tr>
      <w:tr w:rsidR="00433F14" w:rsidRPr="00C930E0" w14:paraId="38865098" w14:textId="77777777" w:rsidTr="000B7490">
        <w:trPr>
          <w:trHeight w:val="731"/>
        </w:trPr>
        <w:tc>
          <w:tcPr>
            <w:tcW w:w="9483" w:type="dxa"/>
            <w:gridSpan w:val="2"/>
            <w:tcBorders>
              <w:top w:val="single" w:sz="4" w:space="0" w:color="auto"/>
            </w:tcBorders>
            <w:shd w:val="clear" w:color="auto" w:fill="auto"/>
            <w:vAlign w:val="center"/>
          </w:tcPr>
          <w:p w14:paraId="4DF7DA80" w14:textId="77777777" w:rsidR="00433F14" w:rsidRPr="00C930E0" w:rsidRDefault="00433F14" w:rsidP="000B7490">
            <w:pPr>
              <w:rPr>
                <w:rFonts w:ascii="Arial" w:hAnsi="Arial" w:cs="Arial"/>
              </w:rPr>
            </w:pPr>
            <w:r w:rsidRPr="00C930E0">
              <w:rPr>
                <w:rFonts w:ascii="Arial" w:hAnsi="Arial" w:cs="Arial"/>
                <w:b/>
              </w:rPr>
              <w:t>SEVERITY:</w:t>
            </w:r>
            <w:r w:rsidRPr="00C930E0">
              <w:rPr>
                <w:rFonts w:ascii="Arial" w:hAnsi="Arial" w:cs="Arial"/>
              </w:rPr>
              <w:t xml:space="preserve">  This field describes the degree of impact that a defect has on the operation of the application.</w:t>
            </w:r>
          </w:p>
        </w:tc>
      </w:tr>
      <w:tr w:rsidR="00433F14" w:rsidRPr="00C930E0" w14:paraId="4B9E6385" w14:textId="77777777" w:rsidTr="000B7490">
        <w:trPr>
          <w:trHeight w:val="740"/>
        </w:trPr>
        <w:tc>
          <w:tcPr>
            <w:tcW w:w="2268" w:type="dxa"/>
            <w:tcBorders>
              <w:bottom w:val="single" w:sz="4" w:space="0" w:color="auto"/>
            </w:tcBorders>
            <w:shd w:val="clear" w:color="auto" w:fill="auto"/>
            <w:vAlign w:val="center"/>
          </w:tcPr>
          <w:p w14:paraId="13CEA6DF" w14:textId="77777777" w:rsidR="00433F14" w:rsidRPr="00C930E0" w:rsidRDefault="00433F14" w:rsidP="000B7490">
            <w:pPr>
              <w:rPr>
                <w:rFonts w:ascii="Arial" w:hAnsi="Arial" w:cs="Arial"/>
                <w:b/>
              </w:rPr>
            </w:pPr>
            <w:r w:rsidRPr="00C930E0">
              <w:rPr>
                <w:rFonts w:ascii="Arial" w:hAnsi="Arial" w:cs="Arial"/>
                <w:b/>
              </w:rPr>
              <w:t>1 – Critical</w:t>
            </w:r>
          </w:p>
        </w:tc>
        <w:tc>
          <w:tcPr>
            <w:tcW w:w="7215" w:type="dxa"/>
            <w:tcBorders>
              <w:bottom w:val="single" w:sz="4" w:space="0" w:color="auto"/>
            </w:tcBorders>
            <w:shd w:val="clear" w:color="auto" w:fill="auto"/>
            <w:vAlign w:val="center"/>
          </w:tcPr>
          <w:p w14:paraId="79E46FB5" w14:textId="77777777" w:rsidR="00433F14" w:rsidRPr="00C930E0" w:rsidRDefault="00433F14" w:rsidP="000B7490">
            <w:pPr>
              <w:rPr>
                <w:rFonts w:ascii="Arial" w:hAnsi="Arial" w:cs="Arial"/>
              </w:rPr>
            </w:pPr>
            <w:r w:rsidRPr="00C930E0">
              <w:rPr>
                <w:rFonts w:ascii="Arial" w:hAnsi="Arial" w:cs="Arial"/>
              </w:rPr>
              <w:t>Critical loss of function. The defect results in system crashes, the failure of a key subsystem or module, a corruption or loss of data, or a severe memory leak.</w:t>
            </w:r>
          </w:p>
        </w:tc>
      </w:tr>
      <w:tr w:rsidR="00433F14" w:rsidRPr="00C930E0" w14:paraId="1CE1C282" w14:textId="77777777" w:rsidTr="000B7490">
        <w:trPr>
          <w:trHeight w:val="950"/>
        </w:trPr>
        <w:tc>
          <w:tcPr>
            <w:tcW w:w="2268" w:type="dxa"/>
            <w:tcBorders>
              <w:top w:val="single" w:sz="4" w:space="0" w:color="auto"/>
              <w:bottom w:val="single" w:sz="4" w:space="0" w:color="auto"/>
            </w:tcBorders>
            <w:shd w:val="clear" w:color="auto" w:fill="auto"/>
            <w:vAlign w:val="center"/>
          </w:tcPr>
          <w:p w14:paraId="165CCD65" w14:textId="77777777" w:rsidR="00433F14" w:rsidRPr="00C930E0" w:rsidRDefault="00433F14" w:rsidP="000B7490">
            <w:pPr>
              <w:rPr>
                <w:rFonts w:ascii="Arial" w:hAnsi="Arial" w:cs="Arial"/>
                <w:b/>
              </w:rPr>
            </w:pPr>
            <w:r w:rsidRPr="00C930E0">
              <w:rPr>
                <w:rFonts w:ascii="Arial" w:hAnsi="Arial" w:cs="Arial"/>
                <w:b/>
              </w:rPr>
              <w:t>2 – Major</w:t>
            </w:r>
          </w:p>
        </w:tc>
        <w:tc>
          <w:tcPr>
            <w:tcW w:w="7215" w:type="dxa"/>
            <w:tcBorders>
              <w:top w:val="single" w:sz="4" w:space="0" w:color="auto"/>
              <w:bottom w:val="single" w:sz="4" w:space="0" w:color="auto"/>
            </w:tcBorders>
            <w:shd w:val="clear" w:color="auto" w:fill="auto"/>
            <w:vAlign w:val="center"/>
          </w:tcPr>
          <w:p w14:paraId="01405AA3" w14:textId="77777777" w:rsidR="00433F14" w:rsidRPr="00C930E0" w:rsidRDefault="00433F14" w:rsidP="000B7490">
            <w:pPr>
              <w:rPr>
                <w:rFonts w:ascii="Arial" w:hAnsi="Arial" w:cs="Arial"/>
              </w:rPr>
            </w:pPr>
            <w:r w:rsidRPr="00C930E0">
              <w:rPr>
                <w:rFonts w:ascii="Arial" w:hAnsi="Arial" w:cs="Arial"/>
              </w:rPr>
              <w:t>Major loss of function. The defect results in a failure of the system, subsystem, or module, but the defect does not result in the corruption or loss of significant data.</w:t>
            </w:r>
          </w:p>
        </w:tc>
      </w:tr>
      <w:tr w:rsidR="00433F14" w:rsidRPr="00C930E0" w14:paraId="0069316A" w14:textId="77777777" w:rsidTr="000B7490">
        <w:trPr>
          <w:trHeight w:val="785"/>
        </w:trPr>
        <w:tc>
          <w:tcPr>
            <w:tcW w:w="2268" w:type="dxa"/>
            <w:tcBorders>
              <w:top w:val="single" w:sz="4" w:space="0" w:color="auto"/>
              <w:bottom w:val="single" w:sz="4" w:space="0" w:color="auto"/>
            </w:tcBorders>
            <w:shd w:val="clear" w:color="auto" w:fill="auto"/>
            <w:vAlign w:val="center"/>
          </w:tcPr>
          <w:p w14:paraId="1BEFBDE9" w14:textId="77777777" w:rsidR="00433F14" w:rsidRPr="00C930E0" w:rsidRDefault="00433F14" w:rsidP="000B7490">
            <w:pPr>
              <w:rPr>
                <w:rFonts w:ascii="Arial" w:hAnsi="Arial" w:cs="Arial"/>
                <w:b/>
              </w:rPr>
            </w:pPr>
            <w:r w:rsidRPr="00C930E0">
              <w:rPr>
                <w:rFonts w:ascii="Arial" w:hAnsi="Arial" w:cs="Arial"/>
                <w:b/>
              </w:rPr>
              <w:t>3 – Moderate</w:t>
            </w:r>
          </w:p>
        </w:tc>
        <w:tc>
          <w:tcPr>
            <w:tcW w:w="7215" w:type="dxa"/>
            <w:tcBorders>
              <w:top w:val="single" w:sz="4" w:space="0" w:color="auto"/>
              <w:bottom w:val="single" w:sz="4" w:space="0" w:color="auto"/>
            </w:tcBorders>
            <w:shd w:val="clear" w:color="auto" w:fill="auto"/>
            <w:vAlign w:val="center"/>
          </w:tcPr>
          <w:p w14:paraId="575559F7" w14:textId="77777777" w:rsidR="00433F14" w:rsidRPr="00C930E0" w:rsidRDefault="00433F14" w:rsidP="000B7490">
            <w:pPr>
              <w:rPr>
                <w:rFonts w:ascii="Arial" w:hAnsi="Arial" w:cs="Arial"/>
              </w:rPr>
            </w:pPr>
            <w:r w:rsidRPr="00C930E0">
              <w:rPr>
                <w:rFonts w:ascii="Arial" w:hAnsi="Arial" w:cs="Arial"/>
              </w:rPr>
              <w:t>Moderate loss of function. The defect does not result in a failure of the system, subsystem, or module, but the defect may cause the system to display data incorrectly, incompletely, or inconsistently.</w:t>
            </w:r>
          </w:p>
        </w:tc>
      </w:tr>
      <w:tr w:rsidR="00433F14" w:rsidRPr="00C930E0" w14:paraId="63D146BF" w14:textId="77777777" w:rsidTr="000B7490">
        <w:trPr>
          <w:trHeight w:val="612"/>
        </w:trPr>
        <w:tc>
          <w:tcPr>
            <w:tcW w:w="2268" w:type="dxa"/>
            <w:tcBorders>
              <w:top w:val="single" w:sz="4" w:space="0" w:color="auto"/>
              <w:bottom w:val="single" w:sz="4" w:space="0" w:color="auto"/>
            </w:tcBorders>
            <w:shd w:val="clear" w:color="auto" w:fill="auto"/>
            <w:vAlign w:val="center"/>
          </w:tcPr>
          <w:p w14:paraId="5E994EAD" w14:textId="77777777" w:rsidR="00433F14" w:rsidRPr="00C930E0" w:rsidRDefault="00433F14" w:rsidP="000B7490">
            <w:pPr>
              <w:rPr>
                <w:rFonts w:ascii="Arial" w:hAnsi="Arial" w:cs="Arial"/>
                <w:b/>
              </w:rPr>
            </w:pPr>
            <w:r w:rsidRPr="00C930E0">
              <w:rPr>
                <w:rFonts w:ascii="Arial" w:hAnsi="Arial" w:cs="Arial"/>
                <w:b/>
              </w:rPr>
              <w:t>4 – Minor</w:t>
            </w:r>
          </w:p>
        </w:tc>
        <w:tc>
          <w:tcPr>
            <w:tcW w:w="7215" w:type="dxa"/>
            <w:tcBorders>
              <w:top w:val="single" w:sz="4" w:space="0" w:color="auto"/>
              <w:bottom w:val="single" w:sz="4" w:space="0" w:color="auto"/>
            </w:tcBorders>
            <w:shd w:val="clear" w:color="auto" w:fill="auto"/>
            <w:vAlign w:val="center"/>
          </w:tcPr>
          <w:p w14:paraId="3A6C3245" w14:textId="77777777" w:rsidR="00433F14" w:rsidRPr="00C930E0" w:rsidRDefault="00433F14" w:rsidP="000B7490">
            <w:pPr>
              <w:rPr>
                <w:rFonts w:ascii="Arial" w:hAnsi="Arial" w:cs="Arial"/>
              </w:rPr>
            </w:pPr>
            <w:r w:rsidRPr="00C930E0">
              <w:rPr>
                <w:rFonts w:ascii="Arial" w:hAnsi="Arial" w:cs="Arial"/>
              </w:rPr>
              <w:t>Minor loss of function, or another problem where a workaround is present. There are no data integrity issues.</w:t>
            </w:r>
          </w:p>
        </w:tc>
      </w:tr>
      <w:tr w:rsidR="00433F14" w:rsidRPr="00C930E0" w14:paraId="2E50FB97" w14:textId="77777777" w:rsidTr="000B7490">
        <w:trPr>
          <w:trHeight w:val="877"/>
        </w:trPr>
        <w:tc>
          <w:tcPr>
            <w:tcW w:w="2268" w:type="dxa"/>
            <w:tcBorders>
              <w:top w:val="single" w:sz="4" w:space="0" w:color="auto"/>
              <w:bottom w:val="single" w:sz="4" w:space="0" w:color="auto"/>
            </w:tcBorders>
            <w:shd w:val="clear" w:color="auto" w:fill="auto"/>
            <w:vAlign w:val="center"/>
          </w:tcPr>
          <w:p w14:paraId="6E940ABD" w14:textId="77777777" w:rsidR="00433F14" w:rsidRPr="00C930E0" w:rsidRDefault="00433F14" w:rsidP="000B7490">
            <w:pPr>
              <w:rPr>
                <w:rFonts w:ascii="Arial" w:hAnsi="Arial" w:cs="Arial"/>
                <w:b/>
              </w:rPr>
            </w:pPr>
            <w:r w:rsidRPr="00C930E0">
              <w:rPr>
                <w:rFonts w:ascii="Arial" w:hAnsi="Arial" w:cs="Arial"/>
                <w:b/>
              </w:rPr>
              <w:t>5 – Usability</w:t>
            </w:r>
          </w:p>
        </w:tc>
        <w:tc>
          <w:tcPr>
            <w:tcW w:w="7215" w:type="dxa"/>
            <w:tcBorders>
              <w:top w:val="single" w:sz="4" w:space="0" w:color="auto"/>
              <w:bottom w:val="single" w:sz="4" w:space="0" w:color="auto"/>
            </w:tcBorders>
            <w:shd w:val="clear" w:color="auto" w:fill="auto"/>
            <w:vAlign w:val="center"/>
          </w:tcPr>
          <w:p w14:paraId="406CF071" w14:textId="77777777" w:rsidR="00433F14" w:rsidRPr="00C930E0" w:rsidRDefault="00433F14" w:rsidP="000B7490">
            <w:pPr>
              <w:rPr>
                <w:rFonts w:ascii="Arial" w:hAnsi="Arial" w:cs="Arial"/>
              </w:rPr>
            </w:pPr>
            <w:r w:rsidRPr="00C930E0">
              <w:rPr>
                <w:rFonts w:ascii="Arial" w:hAnsi="Arial" w:cs="Arial"/>
              </w:rPr>
              <w:t>The defect is related to the system usability, is the result of non-conformance to a standard, or is related to the aesthetics of the system. There is no loss of system function.</w:t>
            </w:r>
          </w:p>
        </w:tc>
      </w:tr>
      <w:tr w:rsidR="00433F14" w:rsidRPr="00C930E0" w14:paraId="4ADB7F6D" w14:textId="77777777" w:rsidTr="000B7490">
        <w:trPr>
          <w:trHeight w:val="703"/>
        </w:trPr>
        <w:tc>
          <w:tcPr>
            <w:tcW w:w="2268" w:type="dxa"/>
            <w:tcBorders>
              <w:top w:val="single" w:sz="4" w:space="0" w:color="auto"/>
              <w:bottom w:val="single" w:sz="4" w:space="0" w:color="auto"/>
            </w:tcBorders>
            <w:shd w:val="clear" w:color="auto" w:fill="auto"/>
            <w:vAlign w:val="center"/>
          </w:tcPr>
          <w:p w14:paraId="73D08FD7" w14:textId="77777777" w:rsidR="00433F14" w:rsidRPr="00C930E0" w:rsidRDefault="00433F14" w:rsidP="000B7490">
            <w:pPr>
              <w:rPr>
                <w:rFonts w:ascii="Arial" w:hAnsi="Arial" w:cs="Arial"/>
                <w:b/>
              </w:rPr>
            </w:pPr>
            <w:r w:rsidRPr="00C930E0">
              <w:rPr>
                <w:rFonts w:ascii="Arial" w:hAnsi="Arial" w:cs="Arial"/>
                <w:b/>
              </w:rPr>
              <w:t>6 – Enhancement</w:t>
            </w:r>
          </w:p>
        </w:tc>
        <w:tc>
          <w:tcPr>
            <w:tcW w:w="7215" w:type="dxa"/>
            <w:tcBorders>
              <w:top w:val="single" w:sz="4" w:space="0" w:color="auto"/>
              <w:bottom w:val="single" w:sz="4" w:space="0" w:color="auto"/>
            </w:tcBorders>
            <w:shd w:val="clear" w:color="auto" w:fill="auto"/>
            <w:vAlign w:val="center"/>
          </w:tcPr>
          <w:p w14:paraId="232B2FF5" w14:textId="77777777" w:rsidR="00433F14" w:rsidRPr="00C930E0" w:rsidRDefault="00433F14" w:rsidP="000B7490">
            <w:pPr>
              <w:rPr>
                <w:rFonts w:ascii="Arial" w:hAnsi="Arial" w:cs="Arial"/>
              </w:rPr>
            </w:pPr>
            <w:r w:rsidRPr="00C930E0">
              <w:rPr>
                <w:rFonts w:ascii="Arial" w:hAnsi="Arial" w:cs="Arial"/>
              </w:rPr>
              <w:t>The defect is a request for an enhancement, i.e. it is not within the scope of the current project effort.</w:t>
            </w:r>
          </w:p>
        </w:tc>
      </w:tr>
    </w:tbl>
    <w:p w14:paraId="61B465FE" w14:textId="77777777" w:rsidR="00433F14" w:rsidRPr="00C930E0" w:rsidRDefault="00433F14" w:rsidP="00433F14"/>
    <w:p w14:paraId="60B9A29B" w14:textId="77777777" w:rsidR="00433F14" w:rsidRPr="00C930E0" w:rsidRDefault="00433F14" w:rsidP="00433F14">
      <w:pPr>
        <w:pStyle w:val="BodyText"/>
        <w:rPr>
          <w:rFonts w:ascii="Arial" w:hAnsi="Arial" w:cs="Arial"/>
          <w:b w:val="0"/>
          <w:bCs w:val="0"/>
          <w:color w:val="3A3A3A"/>
          <w:szCs w:val="22"/>
        </w:rPr>
      </w:pPr>
    </w:p>
    <w:p w14:paraId="4C9FEC46" w14:textId="77777777" w:rsidR="00433F14" w:rsidRPr="00C930E0" w:rsidRDefault="00433F14" w:rsidP="00433F14">
      <w:pPr>
        <w:pStyle w:val="BodyText"/>
        <w:rPr>
          <w:rFonts w:ascii="Arial" w:hAnsi="Arial" w:cs="Arial"/>
          <w:b w:val="0"/>
          <w:bCs w:val="0"/>
          <w:color w:val="3A3A3A"/>
          <w:szCs w:val="22"/>
        </w:rPr>
      </w:pPr>
    </w:p>
    <w:p w14:paraId="2E381CB6" w14:textId="77777777" w:rsidR="00433F14" w:rsidRPr="00C930E0" w:rsidRDefault="00433F14" w:rsidP="00433F14">
      <w:pPr>
        <w:pStyle w:val="BodyText"/>
        <w:rPr>
          <w:rFonts w:ascii="Arial" w:hAnsi="Arial" w:cs="Arial"/>
          <w:b w:val="0"/>
          <w:bCs w:val="0"/>
          <w:color w:val="3A3A3A"/>
          <w:szCs w:val="22"/>
        </w:rPr>
      </w:pPr>
    </w:p>
    <w:p w14:paraId="39B23F72" w14:textId="77777777" w:rsidR="00433F14" w:rsidRPr="00C930E0" w:rsidRDefault="00433F14" w:rsidP="00433F14">
      <w:pPr>
        <w:pStyle w:val="BodyText"/>
        <w:rPr>
          <w:rFonts w:ascii="Arial" w:hAnsi="Arial" w:cs="Arial"/>
          <w:b w:val="0"/>
          <w:bCs w:val="0"/>
          <w:color w:val="3A3A3A"/>
          <w:szCs w:val="22"/>
        </w:rPr>
      </w:pPr>
    </w:p>
    <w:p w14:paraId="0638BD47" w14:textId="77777777" w:rsidR="00433F14" w:rsidRPr="00C930E0" w:rsidRDefault="00433F14" w:rsidP="00433F14">
      <w:pPr>
        <w:pStyle w:val="BodyText"/>
        <w:rPr>
          <w:rFonts w:ascii="Arial" w:hAnsi="Arial" w:cs="Arial"/>
          <w:b w:val="0"/>
          <w:bCs w:val="0"/>
          <w:color w:val="3A3A3A"/>
          <w:szCs w:val="22"/>
        </w:rPr>
      </w:pPr>
    </w:p>
    <w:p w14:paraId="49C1FD7F" w14:textId="77777777" w:rsidR="00433F14" w:rsidRPr="00C930E0" w:rsidRDefault="00433F14" w:rsidP="00433F14">
      <w:pPr>
        <w:spacing w:before="100" w:beforeAutospacing="1" w:after="336" w:line="240" w:lineRule="auto"/>
        <w:rPr>
          <w:rFonts w:ascii="Arial" w:eastAsia="Times New Roman" w:hAnsi="Arial" w:cs="Arial"/>
          <w:b/>
          <w:bCs/>
          <w:color w:val="3A3A3A"/>
        </w:rPr>
      </w:pPr>
    </w:p>
    <w:p w14:paraId="3BA61928" w14:textId="77777777" w:rsidR="00C44419" w:rsidRDefault="00C44419" w:rsidP="00433F14">
      <w:pPr>
        <w:spacing w:before="100" w:beforeAutospacing="1" w:after="336" w:line="240" w:lineRule="auto"/>
        <w:rPr>
          <w:rFonts w:eastAsia="Times New Roman" w:cstheme="minorHAnsi"/>
          <w:b/>
          <w:bCs/>
          <w:color w:val="3A3A3A"/>
        </w:rPr>
      </w:pPr>
    </w:p>
    <w:p w14:paraId="3226CD86" w14:textId="2DC00C56" w:rsidR="00433F14" w:rsidRPr="00C930E0" w:rsidRDefault="00433F14" w:rsidP="00433F14">
      <w:pPr>
        <w:spacing w:before="100" w:beforeAutospacing="1" w:after="336" w:line="240" w:lineRule="auto"/>
        <w:rPr>
          <w:rFonts w:eastAsia="Times New Roman" w:cstheme="minorHAnsi"/>
          <w:color w:val="3A3A3A"/>
        </w:rPr>
      </w:pPr>
      <w:r w:rsidRPr="00C930E0">
        <w:rPr>
          <w:rFonts w:eastAsia="Times New Roman" w:cstheme="minorHAnsi"/>
          <w:b/>
          <w:bCs/>
          <w:color w:val="3A3A3A"/>
        </w:rPr>
        <w:lastRenderedPageBreak/>
        <w:t>Change Requests:</w:t>
      </w:r>
    </w:p>
    <w:p w14:paraId="15A76619" w14:textId="77777777" w:rsidR="00433F14" w:rsidRPr="00C930E0" w:rsidRDefault="00433F14" w:rsidP="00433F14">
      <w:pPr>
        <w:pStyle w:val="BodyText"/>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Any modifications to the requirements must be done through change requests, which will ensure the proposed change is fully reviewed before being incorporated into “e-Care Clinical Application”.</w:t>
      </w:r>
    </w:p>
    <w:p w14:paraId="52048D72" w14:textId="733A5A88" w:rsidR="00433F14" w:rsidRDefault="00433F14" w:rsidP="00433F14">
      <w:pPr>
        <w:pStyle w:val="BodyText"/>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The Change Request template should be as below</w:t>
      </w:r>
    </w:p>
    <w:p w14:paraId="20B0029A" w14:textId="77777777" w:rsidR="00C44419" w:rsidRPr="00C930E0" w:rsidRDefault="00C44419" w:rsidP="00433F14">
      <w:pPr>
        <w:pStyle w:val="BodyText"/>
        <w:rPr>
          <w:rFonts w:asciiTheme="minorHAnsi" w:hAnsiTheme="minorHAnsi" w:cstheme="minorHAnsi"/>
          <w:b w:val="0"/>
          <w:bCs w:val="0"/>
          <w:color w:val="3A3A3A"/>
          <w:szCs w:val="22"/>
        </w:rPr>
      </w:pPr>
    </w:p>
    <w:p w14:paraId="13B32961" w14:textId="77777777" w:rsidR="00433F14" w:rsidRPr="00C930E0" w:rsidRDefault="00433F14" w:rsidP="00433F14">
      <w:pPr>
        <w:pStyle w:val="BodyText"/>
        <w:rPr>
          <w:rFonts w:ascii="Arial" w:hAnsi="Arial" w:cs="Arial"/>
          <w:b w:val="0"/>
          <w:bCs w:val="0"/>
          <w:color w:val="3A3A3A"/>
          <w:szCs w:val="22"/>
        </w:rPr>
      </w:pPr>
    </w:p>
    <w:p w14:paraId="5B473558" w14:textId="52CCD2F4" w:rsidR="00433F14" w:rsidRPr="00C930E0" w:rsidRDefault="00C44419" w:rsidP="00433F14">
      <w:pPr>
        <w:pStyle w:val="BodyText"/>
        <w:rPr>
          <w:rFonts w:ascii="Arial" w:hAnsi="Arial" w:cs="Arial"/>
          <w:b w:val="0"/>
          <w:bCs w:val="0"/>
          <w:color w:val="3A3A3A"/>
          <w:szCs w:val="22"/>
        </w:rPr>
      </w:pPr>
      <w:r>
        <w:rPr>
          <w:rFonts w:ascii="Arial" w:hAnsi="Arial" w:cs="Arial"/>
          <w:b w:val="0"/>
          <w:bCs w:val="0"/>
          <w:noProof/>
          <w:color w:val="A90000"/>
          <w:szCs w:val="22"/>
          <w:u w:val="single"/>
        </w:rPr>
        <w:drawing>
          <wp:inline distT="0" distB="0" distL="0" distR="0" wp14:anchorId="16C5B049" wp14:editId="09B94EA7">
            <wp:extent cx="6858000" cy="60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_Form.PNG"/>
                    <pic:cNvPicPr/>
                  </pic:nvPicPr>
                  <pic:blipFill>
                    <a:blip r:embed="rId6"/>
                    <a:stretch>
                      <a:fillRect/>
                    </a:stretch>
                  </pic:blipFill>
                  <pic:spPr>
                    <a:xfrm>
                      <a:off x="0" y="0"/>
                      <a:ext cx="6858000" cy="6009005"/>
                    </a:xfrm>
                    <a:prstGeom prst="rect">
                      <a:avLst/>
                    </a:prstGeom>
                  </pic:spPr>
                </pic:pic>
              </a:graphicData>
            </a:graphic>
          </wp:inline>
        </w:drawing>
      </w:r>
      <w:r>
        <w:rPr>
          <w:rStyle w:val="Hyperlink"/>
          <w:rFonts w:ascii="Arial" w:hAnsi="Arial" w:cs="Arial"/>
          <w:b w:val="0"/>
          <w:bCs w:val="0"/>
          <w:szCs w:val="22"/>
        </w:rPr>
        <w:br/>
      </w:r>
    </w:p>
    <w:p w14:paraId="55D65945" w14:textId="250B0774" w:rsidR="00433F14" w:rsidRDefault="00433F14" w:rsidP="00433F14">
      <w:pPr>
        <w:pStyle w:val="BodyText"/>
        <w:rPr>
          <w:rFonts w:ascii="Arial" w:hAnsi="Arial" w:cs="Arial"/>
          <w:b w:val="0"/>
          <w:bCs w:val="0"/>
          <w:color w:val="3A3A3A"/>
          <w:szCs w:val="22"/>
        </w:rPr>
      </w:pPr>
    </w:p>
    <w:p w14:paraId="3329BC1E" w14:textId="63228F9B" w:rsidR="00C44419" w:rsidRDefault="00C44419" w:rsidP="00433F14">
      <w:pPr>
        <w:pStyle w:val="BodyText"/>
        <w:rPr>
          <w:rFonts w:ascii="Arial" w:hAnsi="Arial" w:cs="Arial"/>
          <w:b w:val="0"/>
          <w:bCs w:val="0"/>
          <w:color w:val="3A3A3A"/>
          <w:szCs w:val="22"/>
        </w:rPr>
      </w:pPr>
    </w:p>
    <w:p w14:paraId="3FEC1CCD" w14:textId="6019C91A" w:rsidR="00C44419" w:rsidRDefault="00C44419" w:rsidP="00433F14">
      <w:pPr>
        <w:pStyle w:val="BodyText"/>
        <w:rPr>
          <w:rFonts w:ascii="Arial" w:hAnsi="Arial" w:cs="Arial"/>
          <w:b w:val="0"/>
          <w:bCs w:val="0"/>
          <w:color w:val="3A3A3A"/>
          <w:szCs w:val="22"/>
        </w:rPr>
      </w:pPr>
    </w:p>
    <w:p w14:paraId="5844C21C" w14:textId="60D799F1" w:rsidR="00C44419" w:rsidRDefault="00C44419" w:rsidP="00433F14">
      <w:pPr>
        <w:pStyle w:val="BodyText"/>
        <w:rPr>
          <w:rFonts w:ascii="Arial" w:hAnsi="Arial" w:cs="Arial"/>
          <w:b w:val="0"/>
          <w:bCs w:val="0"/>
          <w:color w:val="3A3A3A"/>
          <w:szCs w:val="22"/>
        </w:rPr>
      </w:pPr>
    </w:p>
    <w:p w14:paraId="4A39905C" w14:textId="1D640326" w:rsidR="00C44419" w:rsidRDefault="00C44419" w:rsidP="00433F14">
      <w:pPr>
        <w:pStyle w:val="BodyText"/>
        <w:rPr>
          <w:rFonts w:ascii="Arial" w:hAnsi="Arial" w:cs="Arial"/>
          <w:b w:val="0"/>
          <w:bCs w:val="0"/>
          <w:color w:val="3A3A3A"/>
          <w:szCs w:val="22"/>
        </w:rPr>
      </w:pPr>
    </w:p>
    <w:p w14:paraId="20D98799" w14:textId="5433B44D" w:rsidR="00C44419" w:rsidRDefault="00C44419" w:rsidP="00433F14">
      <w:pPr>
        <w:pStyle w:val="BodyText"/>
        <w:rPr>
          <w:rFonts w:ascii="Arial" w:hAnsi="Arial" w:cs="Arial"/>
          <w:b w:val="0"/>
          <w:bCs w:val="0"/>
          <w:color w:val="3A3A3A"/>
          <w:szCs w:val="22"/>
        </w:rPr>
      </w:pPr>
    </w:p>
    <w:p w14:paraId="5E98BEE5" w14:textId="24E037A0" w:rsidR="00C44419" w:rsidRDefault="00C44419" w:rsidP="00433F14">
      <w:pPr>
        <w:pStyle w:val="BodyText"/>
        <w:rPr>
          <w:rFonts w:ascii="Arial" w:hAnsi="Arial" w:cs="Arial"/>
          <w:b w:val="0"/>
          <w:bCs w:val="0"/>
          <w:color w:val="3A3A3A"/>
          <w:szCs w:val="22"/>
        </w:rPr>
      </w:pPr>
    </w:p>
    <w:p w14:paraId="48C2C632" w14:textId="77777777" w:rsidR="00C44419" w:rsidRPr="00C930E0" w:rsidRDefault="00C44419" w:rsidP="00433F14">
      <w:pPr>
        <w:pStyle w:val="BodyText"/>
        <w:rPr>
          <w:rFonts w:ascii="Arial" w:hAnsi="Arial" w:cs="Arial"/>
          <w:b w:val="0"/>
          <w:bCs w:val="0"/>
          <w:color w:val="3A3A3A"/>
          <w:szCs w:val="22"/>
        </w:rPr>
      </w:pPr>
    </w:p>
    <w:p w14:paraId="1B2B7FEA" w14:textId="3A0E260C" w:rsidR="00433F14" w:rsidRPr="00C930E0" w:rsidRDefault="006E4AD9" w:rsidP="00433F14">
      <w:pPr>
        <w:spacing w:before="100" w:beforeAutospacing="1" w:after="336" w:line="240" w:lineRule="auto"/>
        <w:rPr>
          <w:rFonts w:eastAsia="Times New Roman" w:cstheme="minorHAnsi"/>
          <w:b/>
          <w:bCs/>
          <w:color w:val="2F5496" w:themeColor="accent1" w:themeShade="BF"/>
        </w:rPr>
      </w:pPr>
      <w:r>
        <w:rPr>
          <w:rFonts w:eastAsia="Times New Roman" w:cstheme="minorHAnsi"/>
          <w:b/>
          <w:bCs/>
          <w:color w:val="2F5496" w:themeColor="accent1" w:themeShade="BF"/>
        </w:rPr>
        <w:t>8</w:t>
      </w:r>
      <w:r w:rsidR="00433F14" w:rsidRPr="00C930E0">
        <w:rPr>
          <w:rFonts w:eastAsia="Times New Roman" w:cstheme="minorHAnsi"/>
          <w:b/>
          <w:bCs/>
          <w:color w:val="2F5496" w:themeColor="accent1" w:themeShade="BF"/>
        </w:rPr>
        <w:t>.0 FEATURES TO BE TESTED</w:t>
      </w:r>
    </w:p>
    <w:p w14:paraId="6ED6F14C" w14:textId="0F3B8921" w:rsidR="00433F14" w:rsidRPr="00C930E0" w:rsidRDefault="00433F14" w:rsidP="00433F14">
      <w:pPr>
        <w:jc w:val="both"/>
        <w:rPr>
          <w:rFonts w:eastAsia="Times New Roman" w:cstheme="minorHAnsi"/>
          <w:color w:val="3A3A3A"/>
        </w:rPr>
      </w:pPr>
      <w:r w:rsidRPr="00C930E0">
        <w:rPr>
          <w:rFonts w:eastAsia="Times New Roman" w:cstheme="minorHAnsi"/>
          <w:color w:val="3A3A3A"/>
        </w:rPr>
        <w:lastRenderedPageBreak/>
        <w:t>“</w:t>
      </w:r>
      <w:r w:rsidR="00C75A0C">
        <w:rPr>
          <w:rFonts w:eastAsia="Times New Roman" w:cstheme="minorHAnsi"/>
          <w:color w:val="3A3A3A"/>
        </w:rPr>
        <w:t>e-Care Clinical</w:t>
      </w:r>
      <w:r w:rsidRPr="00C930E0">
        <w:rPr>
          <w:rFonts w:eastAsia="Times New Roman" w:cstheme="minorHAnsi"/>
          <w:color w:val="3A3A3A"/>
        </w:rPr>
        <w:t xml:space="preserve"> System” will</w:t>
      </w:r>
      <w:r w:rsidR="00C75A0C">
        <w:rPr>
          <w:rFonts w:eastAsia="Times New Roman" w:cstheme="minorHAnsi"/>
          <w:color w:val="3A3A3A"/>
        </w:rPr>
        <w:t xml:space="preserve"> be tested for its functionality</w:t>
      </w:r>
      <w:r w:rsidRPr="00C930E0">
        <w:rPr>
          <w:rFonts w:eastAsia="Times New Roman" w:cstheme="minorHAnsi"/>
          <w:color w:val="3A3A3A"/>
        </w:rPr>
        <w:t>. Testing include –</w:t>
      </w:r>
      <w:proofErr w:type="gramStart"/>
      <w:r w:rsidRPr="00C930E0">
        <w:rPr>
          <w:rFonts w:eastAsia="Times New Roman" w:cstheme="minorHAnsi"/>
          <w:color w:val="3A3A3A"/>
        </w:rPr>
        <w:t xml:space="preserve">   (</w:t>
      </w:r>
      <w:proofErr w:type="gramEnd"/>
      <w:r w:rsidRPr="00C930E0">
        <w:rPr>
          <w:rFonts w:eastAsia="Times New Roman" w:cstheme="minorHAnsi"/>
          <w:color w:val="3A3A3A"/>
        </w:rPr>
        <w:t xml:space="preserve">1) Unit testing, (2) Integration testing, </w:t>
      </w:r>
      <w:r w:rsidR="00C75A0C">
        <w:rPr>
          <w:rFonts w:eastAsia="Times New Roman" w:cstheme="minorHAnsi"/>
          <w:color w:val="3A3A3A"/>
        </w:rPr>
        <w:t xml:space="preserve">    </w:t>
      </w:r>
      <w:r w:rsidRPr="00C930E0">
        <w:rPr>
          <w:rFonts w:eastAsia="Times New Roman" w:cstheme="minorHAnsi"/>
          <w:color w:val="3A3A3A"/>
        </w:rPr>
        <w:t xml:space="preserve">(3) System testing and (4) </w:t>
      </w:r>
      <w:r w:rsidR="00256F3E">
        <w:rPr>
          <w:rFonts w:eastAsia="Times New Roman" w:cstheme="minorHAnsi"/>
          <w:color w:val="3A3A3A"/>
        </w:rPr>
        <w:t>User Acceptance Testing (U</w:t>
      </w:r>
      <w:r w:rsidRPr="00C930E0">
        <w:rPr>
          <w:rFonts w:eastAsia="Times New Roman" w:cstheme="minorHAnsi"/>
          <w:color w:val="3A3A3A"/>
        </w:rPr>
        <w:t>AT). Each test is scheduled to take one week with the Customer Acceptance test on 11-11-2008.</w:t>
      </w:r>
    </w:p>
    <w:p w14:paraId="46F3E0C7" w14:textId="77777777" w:rsidR="00433F14" w:rsidRPr="00C930E0" w:rsidRDefault="00433F14" w:rsidP="00433F14">
      <w:pPr>
        <w:pStyle w:val="BodyText"/>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The testing includes testing for several functions like</w:t>
      </w:r>
    </w:p>
    <w:p w14:paraId="150308FD"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Login feature</w:t>
      </w:r>
    </w:p>
    <w:p w14:paraId="307C8B75"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Admission of Patient</w:t>
      </w:r>
    </w:p>
    <w:p w14:paraId="34FECE2A"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Sending Patient Information to Spectra Labs</w:t>
      </w:r>
    </w:p>
    <w:p w14:paraId="2E37DFC0"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Sending Lab Results back to e-Care Clinical System</w:t>
      </w:r>
    </w:p>
    <w:p w14:paraId="308F8EF6"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Sending claims to the Medicaid/Commercial Insurances</w:t>
      </w:r>
    </w:p>
    <w:p w14:paraId="0E6C2E6A"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Receiving payments from the Medicaid/Commercial Insurances</w:t>
      </w:r>
    </w:p>
    <w:p w14:paraId="673D5114" w14:textId="77777777" w:rsidR="00433F14" w:rsidRPr="00C930E0" w:rsidRDefault="00433F14" w:rsidP="00433F14">
      <w:pPr>
        <w:pStyle w:val="BodyText"/>
        <w:numPr>
          <w:ilvl w:val="0"/>
          <w:numId w:val="13"/>
        </w:numPr>
        <w:spacing w:before="60"/>
        <w:jc w:val="both"/>
        <w:rPr>
          <w:rFonts w:asciiTheme="minorHAnsi" w:hAnsiTheme="minorHAnsi" w:cstheme="minorHAnsi"/>
          <w:b w:val="0"/>
          <w:bCs w:val="0"/>
          <w:color w:val="3A3A3A"/>
          <w:szCs w:val="22"/>
        </w:rPr>
      </w:pPr>
      <w:r w:rsidRPr="00C930E0">
        <w:rPr>
          <w:rFonts w:asciiTheme="minorHAnsi" w:hAnsiTheme="minorHAnsi" w:cstheme="minorHAnsi"/>
          <w:b w:val="0"/>
          <w:bCs w:val="0"/>
          <w:color w:val="3A3A3A"/>
          <w:szCs w:val="22"/>
        </w:rPr>
        <w:t>Sending Treatment/Lab Charges to the Document Imaging Center.</w:t>
      </w:r>
    </w:p>
    <w:p w14:paraId="0DC6624D" w14:textId="5198526D" w:rsidR="00433F14" w:rsidRPr="0088282E" w:rsidRDefault="00433F14" w:rsidP="0088282E">
      <w:pPr>
        <w:pStyle w:val="BodyText"/>
        <w:numPr>
          <w:ilvl w:val="0"/>
          <w:numId w:val="13"/>
        </w:numPr>
        <w:spacing w:before="60"/>
        <w:jc w:val="both"/>
        <w:rPr>
          <w:rFonts w:ascii="Arial" w:hAnsi="Arial" w:cs="Arial"/>
          <w:b w:val="0"/>
          <w:bCs w:val="0"/>
          <w:color w:val="3A3A3A"/>
          <w:szCs w:val="22"/>
        </w:rPr>
      </w:pPr>
      <w:r w:rsidRPr="00C930E0">
        <w:rPr>
          <w:rFonts w:asciiTheme="minorHAnsi" w:hAnsiTheme="minorHAnsi" w:cstheme="minorHAnsi"/>
          <w:b w:val="0"/>
          <w:bCs w:val="0"/>
          <w:color w:val="3A3A3A"/>
          <w:szCs w:val="22"/>
        </w:rPr>
        <w:t>Generating Daily Reports</w:t>
      </w:r>
    </w:p>
    <w:p w14:paraId="0EB5E550" w14:textId="4074256C" w:rsidR="00433F14" w:rsidRPr="00C930E0" w:rsidRDefault="00433F14" w:rsidP="00433F14">
      <w:pPr>
        <w:spacing w:before="100" w:beforeAutospacing="1" w:after="336" w:line="240" w:lineRule="auto"/>
        <w:rPr>
          <w:rFonts w:eastAsia="Times New Roman" w:cstheme="minorHAnsi"/>
          <w:b/>
          <w:bCs/>
          <w:color w:val="2F5496" w:themeColor="accent1" w:themeShade="BF"/>
        </w:rPr>
      </w:pPr>
      <w:r w:rsidRPr="00C930E0">
        <w:rPr>
          <w:rFonts w:eastAsia="Times New Roman" w:cstheme="minorHAnsi"/>
          <w:b/>
          <w:bCs/>
          <w:color w:val="2F5496" w:themeColor="accent1" w:themeShade="BF"/>
        </w:rPr>
        <w:t xml:space="preserve"> </w:t>
      </w:r>
      <w:r w:rsidR="006E4AD9">
        <w:rPr>
          <w:rFonts w:eastAsia="Times New Roman" w:cstheme="minorHAnsi"/>
          <w:b/>
          <w:bCs/>
          <w:color w:val="2F5496" w:themeColor="accent1" w:themeShade="BF"/>
        </w:rPr>
        <w:t>9</w:t>
      </w:r>
      <w:r w:rsidRPr="00C930E0">
        <w:rPr>
          <w:rFonts w:eastAsia="Times New Roman" w:cstheme="minorHAnsi"/>
          <w:b/>
          <w:bCs/>
          <w:color w:val="2F5496" w:themeColor="accent1" w:themeShade="BF"/>
        </w:rPr>
        <w:t>.0 FEATURES NOT TO BE TESTED</w:t>
      </w:r>
    </w:p>
    <w:p w14:paraId="578A0BF1" w14:textId="7FC13041" w:rsidR="00433F14" w:rsidRPr="00C44419" w:rsidRDefault="00433F14" w:rsidP="000508B6">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Performance of the project “e-Care Clinical System” for a cluster of large number of patients is out of scope of this project at this point of time. </w:t>
      </w:r>
      <w:r w:rsidR="00C44419">
        <w:rPr>
          <w:rFonts w:eastAsia="Times New Roman" w:cstheme="minorHAnsi"/>
          <w:color w:val="3A3A3A"/>
        </w:rPr>
        <w:br/>
      </w:r>
      <w:r w:rsidRPr="00C930E0">
        <w:rPr>
          <w:rFonts w:ascii="Times New Roman" w:hAnsi="Times New Roman"/>
          <w:i/>
          <w:color w:val="000000"/>
        </w:rPr>
        <w:br/>
      </w:r>
      <w:r w:rsidR="006E4AD9">
        <w:rPr>
          <w:rFonts w:eastAsia="Times New Roman" w:cstheme="minorHAnsi"/>
          <w:b/>
          <w:bCs/>
          <w:color w:val="2F5496" w:themeColor="accent1" w:themeShade="BF"/>
        </w:rPr>
        <w:t>10</w:t>
      </w:r>
      <w:r w:rsidRPr="00C930E0">
        <w:rPr>
          <w:rFonts w:eastAsia="Times New Roman" w:cstheme="minorHAnsi"/>
          <w:b/>
          <w:bCs/>
          <w:color w:val="2F5496" w:themeColor="accent1" w:themeShade="BF"/>
        </w:rPr>
        <w:t>.0 RESOURCES/ROLES &amp; RESPONSIBILITIES</w:t>
      </w:r>
    </w:p>
    <w:p w14:paraId="65F8FF74" w14:textId="57607E49" w:rsidR="00433F14" w:rsidRPr="00C930E0" w:rsidRDefault="00433F14" w:rsidP="00433F14">
      <w:pPr>
        <w:rPr>
          <w:rFonts w:eastAsia="Times New Roman" w:cstheme="minorHAnsi"/>
          <w:color w:val="3A3A3A"/>
        </w:rPr>
      </w:pPr>
      <w:r w:rsidRPr="00C930E0">
        <w:rPr>
          <w:rFonts w:eastAsia="Times New Roman" w:cstheme="minorHAnsi"/>
          <w:color w:val="3A3A3A"/>
        </w:rPr>
        <w:t>Table below describes the Roles, Responsibilities and Resource Name for the testing of the Project “</w:t>
      </w:r>
      <w:r w:rsidR="0088282E">
        <w:rPr>
          <w:rFonts w:eastAsia="Times New Roman" w:cstheme="minorHAnsi"/>
          <w:color w:val="3A3A3A"/>
        </w:rPr>
        <w:t>e-Care Clinical”</w:t>
      </w:r>
    </w:p>
    <w:tbl>
      <w:tblPr>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5040"/>
        <w:gridCol w:w="2227"/>
      </w:tblGrid>
      <w:tr w:rsidR="00433F14" w:rsidRPr="00C930E0" w14:paraId="0C3D7DFE" w14:textId="77777777" w:rsidTr="000B7490">
        <w:trPr>
          <w:trHeight w:val="306"/>
        </w:trPr>
        <w:tc>
          <w:tcPr>
            <w:tcW w:w="2215" w:type="dxa"/>
            <w:tcBorders>
              <w:top w:val="single" w:sz="12" w:space="0" w:color="auto"/>
              <w:left w:val="single" w:sz="12" w:space="0" w:color="auto"/>
              <w:bottom w:val="single" w:sz="12" w:space="0" w:color="auto"/>
              <w:right w:val="single" w:sz="12" w:space="0" w:color="auto"/>
            </w:tcBorders>
            <w:shd w:val="pct20" w:color="auto" w:fill="auto"/>
            <w:hideMark/>
          </w:tcPr>
          <w:p w14:paraId="1C6CFC5B" w14:textId="77777777" w:rsidR="00433F14" w:rsidRPr="00C930E0" w:rsidRDefault="00433F14" w:rsidP="000B7490">
            <w:pPr>
              <w:pStyle w:val="Subtitle"/>
              <w:jc w:val="center"/>
              <w:rPr>
                <w:rFonts w:ascii="Times New Roman" w:hAnsi="Times New Roman"/>
                <w:b/>
                <w:iCs/>
                <w:sz w:val="22"/>
                <w:szCs w:val="22"/>
              </w:rPr>
            </w:pPr>
            <w:r w:rsidRPr="00C930E0">
              <w:rPr>
                <w:rFonts w:ascii="Times New Roman" w:hAnsi="Times New Roman"/>
                <w:b/>
                <w:iCs/>
                <w:sz w:val="22"/>
                <w:szCs w:val="22"/>
              </w:rPr>
              <w:t>Role</w:t>
            </w:r>
          </w:p>
        </w:tc>
        <w:tc>
          <w:tcPr>
            <w:tcW w:w="5040" w:type="dxa"/>
            <w:tcBorders>
              <w:top w:val="single" w:sz="4" w:space="0" w:color="auto"/>
              <w:left w:val="single" w:sz="12" w:space="0" w:color="auto"/>
              <w:bottom w:val="single" w:sz="4" w:space="0" w:color="auto"/>
              <w:right w:val="single" w:sz="4" w:space="0" w:color="auto"/>
            </w:tcBorders>
            <w:shd w:val="pct20" w:color="auto" w:fill="auto"/>
            <w:hideMark/>
          </w:tcPr>
          <w:p w14:paraId="1C19E22A" w14:textId="77777777" w:rsidR="00433F14" w:rsidRPr="00C930E0" w:rsidRDefault="00433F14" w:rsidP="000B7490">
            <w:pPr>
              <w:jc w:val="center"/>
              <w:rPr>
                <w:rFonts w:ascii="Times New Roman" w:hAnsi="Times New Roman"/>
                <w:b/>
                <w:iCs/>
              </w:rPr>
            </w:pPr>
            <w:r w:rsidRPr="00C930E0">
              <w:rPr>
                <w:rFonts w:ascii="Times New Roman" w:hAnsi="Times New Roman"/>
                <w:b/>
                <w:iCs/>
              </w:rPr>
              <w:t>Responsibilities</w:t>
            </w:r>
          </w:p>
        </w:tc>
        <w:tc>
          <w:tcPr>
            <w:tcW w:w="2227" w:type="dxa"/>
            <w:tcBorders>
              <w:top w:val="single" w:sz="4" w:space="0" w:color="auto"/>
              <w:left w:val="single" w:sz="4" w:space="0" w:color="auto"/>
              <w:bottom w:val="single" w:sz="4" w:space="0" w:color="auto"/>
              <w:right w:val="single" w:sz="4" w:space="0" w:color="auto"/>
            </w:tcBorders>
            <w:shd w:val="pct20" w:color="auto" w:fill="auto"/>
            <w:hideMark/>
          </w:tcPr>
          <w:p w14:paraId="28061417" w14:textId="77777777" w:rsidR="00433F14" w:rsidRPr="00C930E0" w:rsidRDefault="00433F14" w:rsidP="000B7490">
            <w:pPr>
              <w:jc w:val="center"/>
              <w:rPr>
                <w:rFonts w:ascii="Times New Roman" w:hAnsi="Times New Roman"/>
                <w:b/>
                <w:iCs/>
              </w:rPr>
            </w:pPr>
            <w:r w:rsidRPr="00C930E0">
              <w:rPr>
                <w:rFonts w:ascii="Times New Roman" w:hAnsi="Times New Roman"/>
                <w:b/>
                <w:iCs/>
              </w:rPr>
              <w:t>Resource Name(s)</w:t>
            </w:r>
          </w:p>
        </w:tc>
      </w:tr>
      <w:tr w:rsidR="00433F14" w:rsidRPr="00C930E0" w14:paraId="21A08300" w14:textId="77777777" w:rsidTr="000B7490">
        <w:trPr>
          <w:trHeight w:val="1483"/>
        </w:trPr>
        <w:tc>
          <w:tcPr>
            <w:tcW w:w="2215" w:type="dxa"/>
            <w:tcBorders>
              <w:top w:val="single" w:sz="12" w:space="0" w:color="auto"/>
              <w:left w:val="single" w:sz="12" w:space="0" w:color="auto"/>
              <w:bottom w:val="single" w:sz="12" w:space="0" w:color="auto"/>
              <w:right w:val="single" w:sz="12" w:space="0" w:color="auto"/>
            </w:tcBorders>
            <w:shd w:val="pct10" w:color="auto" w:fill="auto"/>
            <w:hideMark/>
          </w:tcPr>
          <w:p w14:paraId="2E171F43" w14:textId="77777777" w:rsidR="00433F14" w:rsidRPr="00C930E0" w:rsidRDefault="00433F14" w:rsidP="000B7490">
            <w:pPr>
              <w:pStyle w:val="Heading3"/>
              <w:rPr>
                <w:rFonts w:ascii="Times New Roman" w:hAnsi="Times New Roman"/>
                <w:b/>
                <w:sz w:val="22"/>
                <w:szCs w:val="22"/>
              </w:rPr>
            </w:pPr>
            <w:bookmarkStart w:id="1" w:name="_Toc55218195"/>
            <w:r w:rsidRPr="00C930E0">
              <w:rPr>
                <w:rFonts w:ascii="Times New Roman" w:hAnsi="Times New Roman"/>
                <w:sz w:val="22"/>
                <w:szCs w:val="22"/>
              </w:rPr>
              <w:t>Testers</w:t>
            </w:r>
            <w:bookmarkEnd w:id="1"/>
          </w:p>
        </w:tc>
        <w:tc>
          <w:tcPr>
            <w:tcW w:w="5040" w:type="dxa"/>
            <w:tcBorders>
              <w:top w:val="single" w:sz="4" w:space="0" w:color="auto"/>
              <w:left w:val="single" w:sz="12" w:space="0" w:color="auto"/>
              <w:bottom w:val="single" w:sz="4" w:space="0" w:color="auto"/>
              <w:right w:val="single" w:sz="4" w:space="0" w:color="auto"/>
            </w:tcBorders>
            <w:hideMark/>
          </w:tcPr>
          <w:p w14:paraId="48172AB3" w14:textId="77777777" w:rsidR="00433F14" w:rsidRPr="00C930E0" w:rsidRDefault="00433F14" w:rsidP="00433F14">
            <w:pPr>
              <w:numPr>
                <w:ilvl w:val="0"/>
                <w:numId w:val="14"/>
              </w:numPr>
              <w:spacing w:after="0" w:line="240" w:lineRule="auto"/>
              <w:rPr>
                <w:rFonts w:ascii="Times New Roman" w:hAnsi="Times New Roman"/>
              </w:rPr>
            </w:pPr>
            <w:r w:rsidRPr="00C930E0">
              <w:rPr>
                <w:rFonts w:ascii="Times New Roman" w:hAnsi="Times New Roman"/>
              </w:rPr>
              <w:t>Plan testing activities</w:t>
            </w:r>
          </w:p>
          <w:p w14:paraId="3BCDFB4E" w14:textId="77777777" w:rsidR="00433F14" w:rsidRPr="00C930E0" w:rsidRDefault="00433F14" w:rsidP="00433F14">
            <w:pPr>
              <w:numPr>
                <w:ilvl w:val="0"/>
                <w:numId w:val="14"/>
              </w:numPr>
              <w:spacing w:after="0" w:line="240" w:lineRule="auto"/>
              <w:rPr>
                <w:rFonts w:ascii="Times New Roman" w:hAnsi="Times New Roman"/>
              </w:rPr>
            </w:pPr>
            <w:r w:rsidRPr="00C930E0">
              <w:rPr>
                <w:rFonts w:ascii="Times New Roman" w:hAnsi="Times New Roman"/>
              </w:rPr>
              <w:t>Execute Test Cases</w:t>
            </w:r>
          </w:p>
          <w:p w14:paraId="682EB6DA" w14:textId="77777777" w:rsidR="00433F14" w:rsidRPr="00C930E0" w:rsidRDefault="00433F14" w:rsidP="00433F14">
            <w:pPr>
              <w:numPr>
                <w:ilvl w:val="0"/>
                <w:numId w:val="14"/>
              </w:numPr>
              <w:spacing w:after="0" w:line="240" w:lineRule="auto"/>
              <w:rPr>
                <w:rFonts w:ascii="Times New Roman" w:hAnsi="Times New Roman"/>
              </w:rPr>
            </w:pPr>
            <w:r w:rsidRPr="00C930E0">
              <w:rPr>
                <w:rFonts w:ascii="Times New Roman" w:hAnsi="Times New Roman"/>
              </w:rPr>
              <w:t xml:space="preserve">Find, report and track defects </w:t>
            </w:r>
          </w:p>
          <w:p w14:paraId="6329A907" w14:textId="77777777" w:rsidR="00433F14" w:rsidRPr="00C930E0" w:rsidRDefault="00433F14" w:rsidP="00433F14">
            <w:pPr>
              <w:numPr>
                <w:ilvl w:val="0"/>
                <w:numId w:val="14"/>
              </w:numPr>
              <w:spacing w:after="0" w:line="240" w:lineRule="auto"/>
              <w:rPr>
                <w:rFonts w:ascii="Times New Roman" w:hAnsi="Times New Roman"/>
              </w:rPr>
            </w:pPr>
            <w:r w:rsidRPr="00C930E0">
              <w:rPr>
                <w:rFonts w:ascii="Times New Roman" w:hAnsi="Times New Roman"/>
              </w:rPr>
              <w:t>Measure test effort</w:t>
            </w:r>
          </w:p>
          <w:p w14:paraId="50465798" w14:textId="77777777" w:rsidR="00433F14" w:rsidRPr="00C930E0" w:rsidRDefault="00433F14" w:rsidP="00433F14">
            <w:pPr>
              <w:numPr>
                <w:ilvl w:val="0"/>
                <w:numId w:val="14"/>
              </w:numPr>
              <w:spacing w:after="0" w:line="240" w:lineRule="auto"/>
              <w:rPr>
                <w:rFonts w:ascii="Times New Roman" w:hAnsi="Times New Roman"/>
              </w:rPr>
            </w:pPr>
            <w:r w:rsidRPr="00C930E0">
              <w:rPr>
                <w:rFonts w:ascii="Times New Roman" w:hAnsi="Times New Roman"/>
              </w:rPr>
              <w:t>Analyze results</w:t>
            </w:r>
          </w:p>
        </w:tc>
        <w:tc>
          <w:tcPr>
            <w:tcW w:w="2227" w:type="dxa"/>
            <w:tcBorders>
              <w:top w:val="single" w:sz="4" w:space="0" w:color="auto"/>
              <w:left w:val="single" w:sz="4" w:space="0" w:color="auto"/>
              <w:bottom w:val="single" w:sz="4" w:space="0" w:color="auto"/>
              <w:right w:val="single" w:sz="4" w:space="0" w:color="auto"/>
            </w:tcBorders>
            <w:hideMark/>
          </w:tcPr>
          <w:p w14:paraId="359B4B32" w14:textId="77777777" w:rsidR="00433F14" w:rsidRPr="00C930E0" w:rsidRDefault="00433F14" w:rsidP="000B7490">
            <w:pPr>
              <w:rPr>
                <w:rFonts w:ascii="Times New Roman" w:hAnsi="Times New Roman"/>
              </w:rPr>
            </w:pPr>
            <w:r w:rsidRPr="00C930E0">
              <w:rPr>
                <w:rFonts w:ascii="Times New Roman" w:hAnsi="Times New Roman"/>
              </w:rPr>
              <w:t>John and Josh</w:t>
            </w:r>
          </w:p>
        </w:tc>
      </w:tr>
      <w:tr w:rsidR="00433F14" w:rsidRPr="00C930E0" w14:paraId="4F88BF67" w14:textId="77777777" w:rsidTr="000B7490">
        <w:trPr>
          <w:trHeight w:val="1774"/>
        </w:trPr>
        <w:tc>
          <w:tcPr>
            <w:tcW w:w="2215" w:type="dxa"/>
            <w:tcBorders>
              <w:top w:val="single" w:sz="12" w:space="0" w:color="auto"/>
              <w:left w:val="single" w:sz="12" w:space="0" w:color="auto"/>
              <w:bottom w:val="single" w:sz="12" w:space="0" w:color="auto"/>
              <w:right w:val="single" w:sz="12" w:space="0" w:color="auto"/>
            </w:tcBorders>
            <w:shd w:val="pct10" w:color="auto" w:fill="auto"/>
            <w:hideMark/>
          </w:tcPr>
          <w:p w14:paraId="25CE5591" w14:textId="77777777" w:rsidR="00433F14" w:rsidRPr="00C930E0" w:rsidRDefault="00433F14" w:rsidP="000B7490">
            <w:pPr>
              <w:rPr>
                <w:rFonts w:ascii="Times New Roman" w:hAnsi="Times New Roman"/>
                <w:b/>
                <w:snapToGrid w:val="0"/>
              </w:rPr>
            </w:pPr>
            <w:r w:rsidRPr="00C930E0">
              <w:rPr>
                <w:rFonts w:ascii="Times New Roman" w:hAnsi="Times New Roman"/>
                <w:b/>
                <w:snapToGrid w:val="0"/>
              </w:rPr>
              <w:t>Developers</w:t>
            </w:r>
          </w:p>
        </w:tc>
        <w:tc>
          <w:tcPr>
            <w:tcW w:w="5040" w:type="dxa"/>
            <w:tcBorders>
              <w:top w:val="single" w:sz="4" w:space="0" w:color="auto"/>
              <w:left w:val="single" w:sz="12" w:space="0" w:color="auto"/>
              <w:bottom w:val="single" w:sz="4" w:space="0" w:color="auto"/>
              <w:right w:val="single" w:sz="4" w:space="0" w:color="auto"/>
            </w:tcBorders>
            <w:hideMark/>
          </w:tcPr>
          <w:p w14:paraId="77B568D9" w14:textId="77777777" w:rsidR="00433F14" w:rsidRPr="00C930E0" w:rsidRDefault="00433F14" w:rsidP="00433F14">
            <w:pPr>
              <w:numPr>
                <w:ilvl w:val="0"/>
                <w:numId w:val="15"/>
              </w:numPr>
              <w:spacing w:after="0" w:line="240" w:lineRule="auto"/>
              <w:rPr>
                <w:rFonts w:ascii="Times New Roman" w:hAnsi="Times New Roman"/>
              </w:rPr>
            </w:pPr>
            <w:r w:rsidRPr="00C930E0">
              <w:rPr>
                <w:rFonts w:ascii="Times New Roman" w:hAnsi="Times New Roman"/>
              </w:rPr>
              <w:t>Deliver complete builds of the application</w:t>
            </w:r>
          </w:p>
          <w:p w14:paraId="0584507C" w14:textId="77777777" w:rsidR="00433F14" w:rsidRPr="00C930E0" w:rsidRDefault="00433F14" w:rsidP="00433F14">
            <w:pPr>
              <w:numPr>
                <w:ilvl w:val="0"/>
                <w:numId w:val="15"/>
              </w:numPr>
              <w:spacing w:after="0" w:line="240" w:lineRule="auto"/>
              <w:rPr>
                <w:rFonts w:ascii="Times New Roman" w:hAnsi="Times New Roman"/>
              </w:rPr>
            </w:pPr>
            <w:r w:rsidRPr="00C930E0">
              <w:rPr>
                <w:rFonts w:ascii="Times New Roman" w:hAnsi="Times New Roman"/>
              </w:rPr>
              <w:t>Provide Testers with feedback regarding changes, new functionality</w:t>
            </w:r>
          </w:p>
          <w:p w14:paraId="40105E11" w14:textId="77777777" w:rsidR="00433F14" w:rsidRPr="00C930E0" w:rsidRDefault="00433F14" w:rsidP="00433F14">
            <w:pPr>
              <w:numPr>
                <w:ilvl w:val="0"/>
                <w:numId w:val="15"/>
              </w:numPr>
              <w:spacing w:after="0" w:line="240" w:lineRule="auto"/>
              <w:rPr>
                <w:rFonts w:ascii="Times New Roman" w:hAnsi="Times New Roman"/>
              </w:rPr>
            </w:pPr>
            <w:r w:rsidRPr="00C930E0">
              <w:rPr>
                <w:rFonts w:ascii="Times New Roman" w:hAnsi="Times New Roman"/>
              </w:rPr>
              <w:t>Provide expertise and knowledge of the application-under-test</w:t>
            </w:r>
          </w:p>
          <w:p w14:paraId="4EF594C8" w14:textId="77777777" w:rsidR="00433F14" w:rsidRPr="00C930E0" w:rsidRDefault="00433F14" w:rsidP="00433F14">
            <w:pPr>
              <w:numPr>
                <w:ilvl w:val="0"/>
                <w:numId w:val="15"/>
              </w:numPr>
              <w:spacing w:after="0" w:line="240" w:lineRule="auto"/>
              <w:rPr>
                <w:rFonts w:ascii="Times New Roman" w:hAnsi="Times New Roman"/>
              </w:rPr>
            </w:pPr>
            <w:r w:rsidRPr="00C930E0">
              <w:rPr>
                <w:rFonts w:ascii="Times New Roman" w:hAnsi="Times New Roman"/>
              </w:rPr>
              <w:t>Eliminate agreed upon defects</w:t>
            </w:r>
          </w:p>
        </w:tc>
        <w:tc>
          <w:tcPr>
            <w:tcW w:w="2227" w:type="dxa"/>
            <w:tcBorders>
              <w:top w:val="single" w:sz="4" w:space="0" w:color="auto"/>
              <w:left w:val="single" w:sz="4" w:space="0" w:color="auto"/>
              <w:bottom w:val="single" w:sz="4" w:space="0" w:color="auto"/>
              <w:right w:val="single" w:sz="4" w:space="0" w:color="auto"/>
            </w:tcBorders>
          </w:tcPr>
          <w:p w14:paraId="3E5997FF" w14:textId="77777777" w:rsidR="00433F14" w:rsidRPr="00C930E0" w:rsidRDefault="00433F14" w:rsidP="000B7490">
            <w:pPr>
              <w:rPr>
                <w:rFonts w:ascii="Times New Roman" w:hAnsi="Times New Roman"/>
              </w:rPr>
            </w:pPr>
            <w:r w:rsidRPr="00C930E0">
              <w:rPr>
                <w:rFonts w:ascii="Times New Roman" w:hAnsi="Times New Roman"/>
              </w:rPr>
              <w:t>Aaron</w:t>
            </w:r>
          </w:p>
          <w:p w14:paraId="0E28D53A" w14:textId="77777777" w:rsidR="00433F14" w:rsidRPr="00C930E0" w:rsidRDefault="00433F14" w:rsidP="000B7490">
            <w:pPr>
              <w:rPr>
                <w:rFonts w:ascii="Times New Roman" w:hAnsi="Times New Roman"/>
              </w:rPr>
            </w:pPr>
          </w:p>
        </w:tc>
      </w:tr>
      <w:tr w:rsidR="00433F14" w:rsidRPr="00C930E0" w14:paraId="55C68640" w14:textId="77777777" w:rsidTr="000B7490">
        <w:trPr>
          <w:trHeight w:val="887"/>
        </w:trPr>
        <w:tc>
          <w:tcPr>
            <w:tcW w:w="2215" w:type="dxa"/>
            <w:tcBorders>
              <w:top w:val="single" w:sz="12" w:space="0" w:color="auto"/>
              <w:left w:val="single" w:sz="12" w:space="0" w:color="auto"/>
              <w:bottom w:val="single" w:sz="12" w:space="0" w:color="auto"/>
              <w:right w:val="single" w:sz="12" w:space="0" w:color="auto"/>
            </w:tcBorders>
            <w:shd w:val="pct10" w:color="auto" w:fill="auto"/>
            <w:hideMark/>
          </w:tcPr>
          <w:p w14:paraId="4C23A823" w14:textId="77777777" w:rsidR="00433F14" w:rsidRPr="00C930E0" w:rsidRDefault="00433F14" w:rsidP="000B7490">
            <w:pPr>
              <w:rPr>
                <w:rFonts w:ascii="Times New Roman" w:hAnsi="Times New Roman"/>
                <w:b/>
                <w:snapToGrid w:val="0"/>
              </w:rPr>
            </w:pPr>
            <w:r w:rsidRPr="00C930E0">
              <w:rPr>
                <w:rFonts w:ascii="Times New Roman" w:hAnsi="Times New Roman"/>
                <w:b/>
                <w:snapToGrid w:val="0"/>
              </w:rPr>
              <w:t>Business Analysts</w:t>
            </w:r>
          </w:p>
        </w:tc>
        <w:tc>
          <w:tcPr>
            <w:tcW w:w="5040" w:type="dxa"/>
            <w:tcBorders>
              <w:top w:val="single" w:sz="4" w:space="0" w:color="auto"/>
              <w:left w:val="single" w:sz="12" w:space="0" w:color="auto"/>
              <w:bottom w:val="single" w:sz="4" w:space="0" w:color="auto"/>
              <w:right w:val="single" w:sz="4" w:space="0" w:color="auto"/>
            </w:tcBorders>
            <w:hideMark/>
          </w:tcPr>
          <w:p w14:paraId="0EF618C4" w14:textId="77777777" w:rsidR="00433F14" w:rsidRPr="00C930E0" w:rsidRDefault="00433F14" w:rsidP="00433F14">
            <w:pPr>
              <w:numPr>
                <w:ilvl w:val="0"/>
                <w:numId w:val="16"/>
              </w:numPr>
              <w:spacing w:after="0" w:line="240" w:lineRule="auto"/>
              <w:rPr>
                <w:rFonts w:ascii="Times New Roman" w:hAnsi="Times New Roman"/>
              </w:rPr>
            </w:pPr>
            <w:r w:rsidRPr="00C930E0">
              <w:rPr>
                <w:rFonts w:ascii="Times New Roman" w:hAnsi="Times New Roman"/>
              </w:rPr>
              <w:t>Interview Users</w:t>
            </w:r>
          </w:p>
          <w:p w14:paraId="1220C6B6" w14:textId="77777777" w:rsidR="00433F14" w:rsidRPr="00C930E0" w:rsidRDefault="00433F14" w:rsidP="00433F14">
            <w:pPr>
              <w:numPr>
                <w:ilvl w:val="0"/>
                <w:numId w:val="16"/>
              </w:numPr>
              <w:spacing w:after="0" w:line="240" w:lineRule="auto"/>
              <w:rPr>
                <w:rFonts w:ascii="Times New Roman" w:hAnsi="Times New Roman"/>
              </w:rPr>
            </w:pPr>
            <w:r w:rsidRPr="00C930E0">
              <w:rPr>
                <w:rFonts w:ascii="Times New Roman" w:hAnsi="Times New Roman"/>
              </w:rPr>
              <w:t>Create Business Requirements</w:t>
            </w:r>
          </w:p>
          <w:p w14:paraId="0E73EDBE" w14:textId="77777777" w:rsidR="00433F14" w:rsidRPr="00C930E0" w:rsidRDefault="00433F14" w:rsidP="00433F14">
            <w:pPr>
              <w:numPr>
                <w:ilvl w:val="0"/>
                <w:numId w:val="16"/>
              </w:numPr>
              <w:spacing w:after="0" w:line="240" w:lineRule="auto"/>
              <w:rPr>
                <w:rFonts w:ascii="Times New Roman" w:hAnsi="Times New Roman"/>
              </w:rPr>
            </w:pPr>
            <w:r w:rsidRPr="00C930E0">
              <w:rPr>
                <w:rFonts w:ascii="Times New Roman" w:hAnsi="Times New Roman"/>
              </w:rPr>
              <w:t>Create Test Scenarios, Test Cases</w:t>
            </w:r>
          </w:p>
        </w:tc>
        <w:tc>
          <w:tcPr>
            <w:tcW w:w="2227" w:type="dxa"/>
            <w:tcBorders>
              <w:top w:val="single" w:sz="4" w:space="0" w:color="auto"/>
              <w:left w:val="single" w:sz="4" w:space="0" w:color="auto"/>
              <w:bottom w:val="single" w:sz="4" w:space="0" w:color="auto"/>
              <w:right w:val="single" w:sz="4" w:space="0" w:color="auto"/>
            </w:tcBorders>
            <w:hideMark/>
          </w:tcPr>
          <w:p w14:paraId="1074394A" w14:textId="77777777" w:rsidR="00433F14" w:rsidRPr="00C930E0" w:rsidRDefault="00433F14" w:rsidP="000B7490">
            <w:pPr>
              <w:rPr>
                <w:rFonts w:ascii="Times New Roman" w:hAnsi="Times New Roman"/>
              </w:rPr>
            </w:pPr>
            <w:r w:rsidRPr="00C930E0">
              <w:rPr>
                <w:rFonts w:ascii="Times New Roman" w:hAnsi="Times New Roman"/>
              </w:rPr>
              <w:t>Amol and Rahul</w:t>
            </w:r>
          </w:p>
        </w:tc>
      </w:tr>
      <w:tr w:rsidR="00433F14" w:rsidRPr="00C930E0" w14:paraId="09F14672" w14:textId="77777777" w:rsidTr="000B7490">
        <w:trPr>
          <w:trHeight w:val="887"/>
        </w:trPr>
        <w:tc>
          <w:tcPr>
            <w:tcW w:w="2215" w:type="dxa"/>
            <w:tcBorders>
              <w:top w:val="single" w:sz="12" w:space="0" w:color="auto"/>
              <w:left w:val="single" w:sz="12" w:space="0" w:color="auto"/>
              <w:bottom w:val="single" w:sz="12" w:space="0" w:color="auto"/>
              <w:right w:val="single" w:sz="12" w:space="0" w:color="auto"/>
            </w:tcBorders>
            <w:shd w:val="pct10" w:color="auto" w:fill="auto"/>
            <w:hideMark/>
          </w:tcPr>
          <w:p w14:paraId="3C193232" w14:textId="77777777" w:rsidR="00433F14" w:rsidRPr="00C930E0" w:rsidRDefault="00433F14" w:rsidP="000B7490">
            <w:pPr>
              <w:rPr>
                <w:rFonts w:ascii="Times New Roman" w:hAnsi="Times New Roman"/>
                <w:b/>
                <w:snapToGrid w:val="0"/>
              </w:rPr>
            </w:pPr>
            <w:r w:rsidRPr="00C930E0">
              <w:rPr>
                <w:rFonts w:ascii="Times New Roman" w:hAnsi="Times New Roman"/>
                <w:b/>
                <w:snapToGrid w:val="0"/>
              </w:rPr>
              <w:t>Users</w:t>
            </w:r>
          </w:p>
        </w:tc>
        <w:tc>
          <w:tcPr>
            <w:tcW w:w="5040" w:type="dxa"/>
            <w:tcBorders>
              <w:top w:val="single" w:sz="4" w:space="0" w:color="auto"/>
              <w:left w:val="single" w:sz="12" w:space="0" w:color="auto"/>
              <w:bottom w:val="single" w:sz="4" w:space="0" w:color="auto"/>
              <w:right w:val="single" w:sz="4" w:space="0" w:color="auto"/>
            </w:tcBorders>
            <w:hideMark/>
          </w:tcPr>
          <w:p w14:paraId="2DA7860D" w14:textId="77777777" w:rsidR="00433F14" w:rsidRPr="00C930E0" w:rsidRDefault="00433F14" w:rsidP="00433F14">
            <w:pPr>
              <w:numPr>
                <w:ilvl w:val="0"/>
                <w:numId w:val="17"/>
              </w:numPr>
              <w:spacing w:after="0" w:line="240" w:lineRule="auto"/>
              <w:rPr>
                <w:rFonts w:ascii="Times New Roman" w:hAnsi="Times New Roman"/>
              </w:rPr>
            </w:pPr>
            <w:r w:rsidRPr="00C930E0">
              <w:rPr>
                <w:rFonts w:ascii="Times New Roman" w:hAnsi="Times New Roman"/>
              </w:rPr>
              <w:t>Describe and review Business Requirements</w:t>
            </w:r>
          </w:p>
          <w:p w14:paraId="0ECE6B0E" w14:textId="77777777" w:rsidR="00433F14" w:rsidRPr="00C930E0" w:rsidRDefault="00433F14" w:rsidP="00433F14">
            <w:pPr>
              <w:numPr>
                <w:ilvl w:val="0"/>
                <w:numId w:val="17"/>
              </w:numPr>
              <w:spacing w:after="0" w:line="240" w:lineRule="auto"/>
              <w:rPr>
                <w:rFonts w:ascii="Times New Roman" w:hAnsi="Times New Roman"/>
              </w:rPr>
            </w:pPr>
            <w:r w:rsidRPr="00C930E0">
              <w:rPr>
                <w:rFonts w:ascii="Times New Roman" w:hAnsi="Times New Roman"/>
              </w:rPr>
              <w:t>Describe and review user profiles</w:t>
            </w:r>
          </w:p>
          <w:p w14:paraId="1FEDB2C2" w14:textId="77777777" w:rsidR="00433F14" w:rsidRPr="00C930E0" w:rsidRDefault="00433F14" w:rsidP="00433F14">
            <w:pPr>
              <w:numPr>
                <w:ilvl w:val="0"/>
                <w:numId w:val="17"/>
              </w:numPr>
              <w:spacing w:after="0" w:line="240" w:lineRule="auto"/>
              <w:rPr>
                <w:rFonts w:ascii="Times New Roman" w:hAnsi="Times New Roman"/>
              </w:rPr>
            </w:pPr>
            <w:r w:rsidRPr="00C930E0">
              <w:rPr>
                <w:rFonts w:ascii="Times New Roman" w:hAnsi="Times New Roman"/>
              </w:rPr>
              <w:t>Perform Customer Acceptance Testing (CAT)</w:t>
            </w:r>
          </w:p>
        </w:tc>
        <w:tc>
          <w:tcPr>
            <w:tcW w:w="2227" w:type="dxa"/>
            <w:tcBorders>
              <w:top w:val="single" w:sz="4" w:space="0" w:color="auto"/>
              <w:left w:val="single" w:sz="4" w:space="0" w:color="auto"/>
              <w:bottom w:val="single" w:sz="4" w:space="0" w:color="auto"/>
              <w:right w:val="single" w:sz="4" w:space="0" w:color="auto"/>
            </w:tcBorders>
            <w:hideMark/>
          </w:tcPr>
          <w:p w14:paraId="7CEF7891" w14:textId="77777777" w:rsidR="00433F14" w:rsidRPr="00C930E0" w:rsidRDefault="00433F14" w:rsidP="000B7490">
            <w:pPr>
              <w:rPr>
                <w:rFonts w:ascii="Times New Roman" w:hAnsi="Times New Roman"/>
              </w:rPr>
            </w:pPr>
            <w:r w:rsidRPr="00C930E0">
              <w:rPr>
                <w:rFonts w:ascii="Times New Roman" w:hAnsi="Times New Roman"/>
              </w:rPr>
              <w:t>Carla, Cindy, Maggie and Martina</w:t>
            </w:r>
          </w:p>
        </w:tc>
      </w:tr>
      <w:tr w:rsidR="00433F14" w:rsidRPr="00C930E0" w14:paraId="0B919990" w14:textId="77777777" w:rsidTr="000B7490">
        <w:trPr>
          <w:trHeight w:val="903"/>
        </w:trPr>
        <w:tc>
          <w:tcPr>
            <w:tcW w:w="2215" w:type="dxa"/>
            <w:tcBorders>
              <w:top w:val="single" w:sz="12" w:space="0" w:color="auto"/>
              <w:left w:val="single" w:sz="12" w:space="0" w:color="auto"/>
              <w:bottom w:val="single" w:sz="12" w:space="0" w:color="auto"/>
              <w:right w:val="single" w:sz="12" w:space="0" w:color="auto"/>
            </w:tcBorders>
            <w:shd w:val="pct10" w:color="auto" w:fill="auto"/>
            <w:hideMark/>
          </w:tcPr>
          <w:p w14:paraId="082828F5" w14:textId="77777777" w:rsidR="00433F14" w:rsidRPr="00C930E0" w:rsidRDefault="00433F14" w:rsidP="000B7490">
            <w:pPr>
              <w:rPr>
                <w:rFonts w:ascii="Times New Roman" w:hAnsi="Times New Roman"/>
                <w:b/>
                <w:snapToGrid w:val="0"/>
              </w:rPr>
            </w:pPr>
            <w:r w:rsidRPr="00C930E0">
              <w:rPr>
                <w:rFonts w:ascii="Times New Roman" w:hAnsi="Times New Roman"/>
                <w:b/>
                <w:snapToGrid w:val="0"/>
              </w:rPr>
              <w:t>Desktop Administrators</w:t>
            </w:r>
          </w:p>
        </w:tc>
        <w:tc>
          <w:tcPr>
            <w:tcW w:w="5040" w:type="dxa"/>
            <w:tcBorders>
              <w:top w:val="single" w:sz="4" w:space="0" w:color="auto"/>
              <w:left w:val="single" w:sz="12" w:space="0" w:color="auto"/>
              <w:bottom w:val="single" w:sz="4" w:space="0" w:color="auto"/>
              <w:right w:val="single" w:sz="4" w:space="0" w:color="auto"/>
            </w:tcBorders>
            <w:hideMark/>
          </w:tcPr>
          <w:p w14:paraId="07B7F28F" w14:textId="77777777" w:rsidR="00433F14" w:rsidRPr="00C930E0" w:rsidRDefault="00433F14" w:rsidP="00433F14">
            <w:pPr>
              <w:numPr>
                <w:ilvl w:val="0"/>
                <w:numId w:val="18"/>
              </w:numPr>
              <w:spacing w:after="0" w:line="240" w:lineRule="auto"/>
              <w:rPr>
                <w:rFonts w:ascii="Times New Roman" w:hAnsi="Times New Roman"/>
              </w:rPr>
            </w:pPr>
            <w:r w:rsidRPr="00C930E0">
              <w:rPr>
                <w:rFonts w:ascii="Times New Roman" w:hAnsi="Times New Roman"/>
              </w:rPr>
              <w:t>Installation of software</w:t>
            </w:r>
          </w:p>
          <w:p w14:paraId="36E10A3A" w14:textId="77777777" w:rsidR="00433F14" w:rsidRPr="00C930E0" w:rsidRDefault="00433F14" w:rsidP="00433F14">
            <w:pPr>
              <w:numPr>
                <w:ilvl w:val="0"/>
                <w:numId w:val="18"/>
              </w:numPr>
              <w:spacing w:after="0" w:line="240" w:lineRule="auto"/>
              <w:rPr>
                <w:rFonts w:ascii="Times New Roman" w:hAnsi="Times New Roman"/>
              </w:rPr>
            </w:pPr>
            <w:r w:rsidRPr="00C930E0">
              <w:rPr>
                <w:rFonts w:ascii="Times New Roman" w:hAnsi="Times New Roman"/>
              </w:rPr>
              <w:t>Troubleshooting of hardware/software</w:t>
            </w:r>
          </w:p>
          <w:p w14:paraId="72522856" w14:textId="77777777" w:rsidR="00433F14" w:rsidRPr="00C930E0" w:rsidRDefault="00433F14" w:rsidP="00433F14">
            <w:pPr>
              <w:numPr>
                <w:ilvl w:val="0"/>
                <w:numId w:val="18"/>
              </w:numPr>
              <w:spacing w:after="0" w:line="240" w:lineRule="auto"/>
              <w:rPr>
                <w:rFonts w:ascii="Times New Roman" w:hAnsi="Times New Roman"/>
              </w:rPr>
            </w:pPr>
            <w:r w:rsidRPr="00C930E0">
              <w:rPr>
                <w:rFonts w:ascii="Times New Roman" w:hAnsi="Times New Roman"/>
              </w:rPr>
              <w:t>Information regarding standard desktop</w:t>
            </w:r>
          </w:p>
        </w:tc>
        <w:tc>
          <w:tcPr>
            <w:tcW w:w="2227" w:type="dxa"/>
            <w:tcBorders>
              <w:top w:val="single" w:sz="4" w:space="0" w:color="auto"/>
              <w:left w:val="single" w:sz="4" w:space="0" w:color="auto"/>
              <w:bottom w:val="single" w:sz="4" w:space="0" w:color="auto"/>
              <w:right w:val="single" w:sz="4" w:space="0" w:color="auto"/>
            </w:tcBorders>
            <w:hideMark/>
          </w:tcPr>
          <w:p w14:paraId="54E26034" w14:textId="77777777" w:rsidR="00433F14" w:rsidRPr="00C930E0" w:rsidRDefault="00433F14" w:rsidP="000B7490">
            <w:pPr>
              <w:rPr>
                <w:rFonts w:ascii="Times New Roman" w:hAnsi="Times New Roman"/>
              </w:rPr>
            </w:pPr>
            <w:r w:rsidRPr="00C930E0">
              <w:rPr>
                <w:rFonts w:ascii="Times New Roman" w:hAnsi="Times New Roman"/>
              </w:rPr>
              <w:t>Amit</w:t>
            </w:r>
          </w:p>
        </w:tc>
      </w:tr>
    </w:tbl>
    <w:p w14:paraId="6BBCE7A7" w14:textId="77C8A73D" w:rsidR="00433F14" w:rsidRPr="00C930E0" w:rsidRDefault="00433F14" w:rsidP="00433F14">
      <w:pPr>
        <w:spacing w:before="100" w:beforeAutospacing="1" w:after="336" w:line="240" w:lineRule="auto"/>
        <w:rPr>
          <w:rFonts w:ascii="Arial" w:eastAsia="Times New Roman" w:hAnsi="Arial" w:cs="Arial"/>
          <w:color w:val="3A3A3A"/>
        </w:rPr>
      </w:pPr>
      <w:r w:rsidRPr="00C930E0">
        <w:rPr>
          <w:rFonts w:ascii="Arial" w:eastAsia="Times New Roman" w:hAnsi="Arial" w:cs="Arial"/>
          <w:b/>
          <w:bCs/>
          <w:color w:val="FF6600"/>
        </w:rPr>
        <w:t xml:space="preserve"> </w:t>
      </w:r>
      <w:r w:rsidRPr="00C930E0">
        <w:rPr>
          <w:rFonts w:eastAsia="Times New Roman" w:cstheme="minorHAnsi"/>
          <w:b/>
          <w:bCs/>
          <w:color w:val="2F5496" w:themeColor="accent1" w:themeShade="BF"/>
        </w:rPr>
        <w:t>1</w:t>
      </w:r>
      <w:r w:rsidR="006E4AD9">
        <w:rPr>
          <w:rFonts w:eastAsia="Times New Roman" w:cstheme="minorHAnsi"/>
          <w:b/>
          <w:bCs/>
          <w:color w:val="2F5496" w:themeColor="accent1" w:themeShade="BF"/>
        </w:rPr>
        <w:t>1</w:t>
      </w:r>
      <w:r w:rsidRPr="00C930E0">
        <w:rPr>
          <w:rFonts w:eastAsia="Times New Roman" w:cstheme="minorHAnsi"/>
          <w:b/>
          <w:bCs/>
          <w:color w:val="2F5496" w:themeColor="accent1" w:themeShade="BF"/>
        </w:rPr>
        <w:t>.0 SCHEDULES</w:t>
      </w:r>
    </w:p>
    <w:p w14:paraId="490FD04D" w14:textId="77777777" w:rsidR="00433F14" w:rsidRPr="00C930E0" w:rsidRDefault="00433F14" w:rsidP="00433F14">
      <w:pPr>
        <w:spacing w:before="100" w:beforeAutospacing="1" w:after="336" w:line="240" w:lineRule="auto"/>
        <w:rPr>
          <w:rFonts w:ascii="Arial" w:eastAsia="Times New Roman" w:hAnsi="Arial" w:cs="Arial"/>
          <w:color w:val="3A3A3A"/>
        </w:rPr>
      </w:pPr>
      <w:r w:rsidRPr="00C930E0">
        <w:rPr>
          <w:rFonts w:ascii="Arial" w:eastAsia="Times New Roman" w:hAnsi="Arial" w:cs="Arial"/>
          <w:b/>
          <w:bCs/>
          <w:color w:val="3A3A3A"/>
        </w:rPr>
        <w:lastRenderedPageBreak/>
        <w:t>Major Deliverables: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433F14" w:rsidRPr="00C930E0" w14:paraId="2DE2A964" w14:textId="77777777" w:rsidTr="000B7490">
        <w:tc>
          <w:tcPr>
            <w:tcW w:w="2880" w:type="dxa"/>
            <w:shd w:val="clear" w:color="auto" w:fill="F3F3F3"/>
          </w:tcPr>
          <w:p w14:paraId="7EB703B1" w14:textId="77777777" w:rsidR="00433F14" w:rsidRPr="00C930E0" w:rsidRDefault="00433F14" w:rsidP="000B7490">
            <w:pPr>
              <w:rPr>
                <w:b/>
              </w:rPr>
            </w:pPr>
            <w:r w:rsidRPr="00C930E0">
              <w:rPr>
                <w:b/>
              </w:rPr>
              <w:t>Deliverable</w:t>
            </w:r>
          </w:p>
        </w:tc>
        <w:tc>
          <w:tcPr>
            <w:tcW w:w="2700" w:type="dxa"/>
            <w:shd w:val="clear" w:color="auto" w:fill="F3F3F3"/>
          </w:tcPr>
          <w:p w14:paraId="4E15A8D1" w14:textId="77777777" w:rsidR="00433F14" w:rsidRPr="00C930E0" w:rsidRDefault="00433F14" w:rsidP="000B7490">
            <w:pPr>
              <w:rPr>
                <w:b/>
              </w:rPr>
            </w:pPr>
            <w:r w:rsidRPr="00C930E0">
              <w:rPr>
                <w:b/>
              </w:rPr>
              <w:t>For</w:t>
            </w:r>
          </w:p>
        </w:tc>
        <w:tc>
          <w:tcPr>
            <w:tcW w:w="2700" w:type="dxa"/>
            <w:shd w:val="clear" w:color="auto" w:fill="F3F3F3"/>
          </w:tcPr>
          <w:p w14:paraId="2FFA3C28" w14:textId="77777777" w:rsidR="00433F14" w:rsidRPr="00C930E0" w:rsidRDefault="00433F14" w:rsidP="000B7490">
            <w:pPr>
              <w:rPr>
                <w:b/>
              </w:rPr>
            </w:pPr>
            <w:r w:rsidRPr="00C930E0">
              <w:rPr>
                <w:b/>
              </w:rPr>
              <w:t>Date / Milestone</w:t>
            </w:r>
          </w:p>
        </w:tc>
      </w:tr>
      <w:tr w:rsidR="00433F14" w:rsidRPr="00C930E0" w14:paraId="25F716FB" w14:textId="77777777" w:rsidTr="000B7490">
        <w:tc>
          <w:tcPr>
            <w:tcW w:w="2880" w:type="dxa"/>
          </w:tcPr>
          <w:p w14:paraId="6B893984" w14:textId="77777777" w:rsidR="00433F14" w:rsidRPr="00C930E0" w:rsidRDefault="00433F14" w:rsidP="000B7490">
            <w:r w:rsidRPr="00C930E0">
              <w:t>Test Plan</w:t>
            </w:r>
          </w:p>
        </w:tc>
        <w:tc>
          <w:tcPr>
            <w:tcW w:w="2700" w:type="dxa"/>
          </w:tcPr>
          <w:p w14:paraId="0A707524" w14:textId="77777777" w:rsidR="00433F14" w:rsidRPr="00C930E0" w:rsidRDefault="00433F14" w:rsidP="000B7490">
            <w:r w:rsidRPr="00C930E0">
              <w:t>Project Manager; QA Director; Test Team</w:t>
            </w:r>
          </w:p>
        </w:tc>
        <w:tc>
          <w:tcPr>
            <w:tcW w:w="2700" w:type="dxa"/>
          </w:tcPr>
          <w:p w14:paraId="174AA70B" w14:textId="77777777" w:rsidR="00433F14" w:rsidRPr="00C930E0" w:rsidRDefault="00433F14" w:rsidP="000B7490">
            <w:r w:rsidRPr="00C930E0">
              <w:t>12/06/2018</w:t>
            </w:r>
          </w:p>
        </w:tc>
      </w:tr>
      <w:tr w:rsidR="00433F14" w:rsidRPr="00C930E0" w14:paraId="0A9B70A1" w14:textId="77777777" w:rsidTr="000B7490">
        <w:tc>
          <w:tcPr>
            <w:tcW w:w="2880" w:type="dxa"/>
          </w:tcPr>
          <w:p w14:paraId="133967B0" w14:textId="77777777" w:rsidR="00433F14" w:rsidRPr="00C930E0" w:rsidRDefault="00433F14" w:rsidP="000B7490">
            <w:r w:rsidRPr="00C930E0">
              <w:t>Traceability Matrix</w:t>
            </w:r>
          </w:p>
        </w:tc>
        <w:tc>
          <w:tcPr>
            <w:tcW w:w="2700" w:type="dxa"/>
          </w:tcPr>
          <w:p w14:paraId="1C4B8FE0" w14:textId="77777777" w:rsidR="00433F14" w:rsidRPr="00C930E0" w:rsidRDefault="00433F14" w:rsidP="000B7490">
            <w:r w:rsidRPr="00C930E0">
              <w:t>Project Manager; QA Director</w:t>
            </w:r>
          </w:p>
        </w:tc>
        <w:tc>
          <w:tcPr>
            <w:tcW w:w="2700" w:type="dxa"/>
          </w:tcPr>
          <w:p w14:paraId="19DB3C0D" w14:textId="77777777" w:rsidR="00433F14" w:rsidRPr="00C930E0" w:rsidRDefault="00433F14" w:rsidP="000B7490">
            <w:r w:rsidRPr="00C930E0">
              <w:t>12/05/2018</w:t>
            </w:r>
          </w:p>
        </w:tc>
      </w:tr>
      <w:tr w:rsidR="00433F14" w:rsidRPr="00C930E0" w14:paraId="70DD6495" w14:textId="77777777" w:rsidTr="000B7490">
        <w:tc>
          <w:tcPr>
            <w:tcW w:w="2880" w:type="dxa"/>
          </w:tcPr>
          <w:p w14:paraId="083C82EB" w14:textId="77777777" w:rsidR="00433F14" w:rsidRPr="00C930E0" w:rsidRDefault="00433F14" w:rsidP="000B7490">
            <w:r w:rsidRPr="00C930E0">
              <w:t>Test Results</w:t>
            </w:r>
          </w:p>
        </w:tc>
        <w:tc>
          <w:tcPr>
            <w:tcW w:w="2700" w:type="dxa"/>
          </w:tcPr>
          <w:p w14:paraId="14772E37" w14:textId="77777777" w:rsidR="00433F14" w:rsidRPr="00C930E0" w:rsidRDefault="00433F14" w:rsidP="000B7490">
            <w:r w:rsidRPr="00C930E0">
              <w:t>Project Manager</w:t>
            </w:r>
          </w:p>
        </w:tc>
        <w:tc>
          <w:tcPr>
            <w:tcW w:w="2700" w:type="dxa"/>
          </w:tcPr>
          <w:p w14:paraId="3B34BA57" w14:textId="77777777" w:rsidR="00433F14" w:rsidRPr="00C930E0" w:rsidRDefault="00433F14" w:rsidP="000B7490">
            <w:r w:rsidRPr="00C930E0">
              <w:t>12/06/2018</w:t>
            </w:r>
          </w:p>
        </w:tc>
      </w:tr>
      <w:tr w:rsidR="00433F14" w:rsidRPr="00C930E0" w14:paraId="118E0E82" w14:textId="77777777" w:rsidTr="000B7490">
        <w:tc>
          <w:tcPr>
            <w:tcW w:w="2880" w:type="dxa"/>
          </w:tcPr>
          <w:p w14:paraId="7868A52E" w14:textId="77777777" w:rsidR="00433F14" w:rsidRPr="00C930E0" w:rsidRDefault="00433F14" w:rsidP="000B7490">
            <w:r w:rsidRPr="00C930E0">
              <w:t>Test Status report</w:t>
            </w:r>
          </w:p>
        </w:tc>
        <w:tc>
          <w:tcPr>
            <w:tcW w:w="2700" w:type="dxa"/>
          </w:tcPr>
          <w:p w14:paraId="6195DC0E" w14:textId="77777777" w:rsidR="00433F14" w:rsidRPr="00C930E0" w:rsidRDefault="00433F14" w:rsidP="000B7490">
            <w:r w:rsidRPr="00C930E0">
              <w:t>QA Manager, QA Director</w:t>
            </w:r>
          </w:p>
        </w:tc>
        <w:tc>
          <w:tcPr>
            <w:tcW w:w="2700" w:type="dxa"/>
          </w:tcPr>
          <w:p w14:paraId="4D27F926" w14:textId="77777777" w:rsidR="00433F14" w:rsidRPr="00C930E0" w:rsidRDefault="00433F14" w:rsidP="000B7490">
            <w:r w:rsidRPr="00C930E0">
              <w:t>12/06/2018</w:t>
            </w:r>
          </w:p>
        </w:tc>
      </w:tr>
      <w:tr w:rsidR="00433F14" w:rsidRPr="00C930E0" w14:paraId="40E0DBAB" w14:textId="77777777" w:rsidTr="000B7490">
        <w:tc>
          <w:tcPr>
            <w:tcW w:w="2880" w:type="dxa"/>
          </w:tcPr>
          <w:p w14:paraId="11CF53B1" w14:textId="77777777" w:rsidR="00433F14" w:rsidRPr="00C930E0" w:rsidRDefault="00433F14" w:rsidP="000B7490">
            <w:r w:rsidRPr="00C930E0">
              <w:t>Metrics</w:t>
            </w:r>
          </w:p>
        </w:tc>
        <w:tc>
          <w:tcPr>
            <w:tcW w:w="2700" w:type="dxa"/>
          </w:tcPr>
          <w:p w14:paraId="59CA6532" w14:textId="77777777" w:rsidR="00433F14" w:rsidRPr="00C930E0" w:rsidRDefault="00433F14" w:rsidP="000B7490">
            <w:r w:rsidRPr="00C930E0">
              <w:t>All team members</w:t>
            </w:r>
          </w:p>
        </w:tc>
        <w:tc>
          <w:tcPr>
            <w:tcW w:w="2700" w:type="dxa"/>
          </w:tcPr>
          <w:p w14:paraId="44991C56" w14:textId="77777777" w:rsidR="00433F14" w:rsidRPr="00C930E0" w:rsidRDefault="00433F14" w:rsidP="000B7490">
            <w:r w:rsidRPr="00C930E0">
              <w:t>12/06/2018</w:t>
            </w:r>
          </w:p>
        </w:tc>
      </w:tr>
    </w:tbl>
    <w:p w14:paraId="0D581374" w14:textId="35735EC4" w:rsidR="00433F14" w:rsidRPr="00C930E0" w:rsidRDefault="00433F14" w:rsidP="00433F14">
      <w:pPr>
        <w:spacing w:before="100" w:beforeAutospacing="1" w:after="336" w:line="240" w:lineRule="auto"/>
        <w:rPr>
          <w:rFonts w:eastAsia="Times New Roman" w:cstheme="minorHAnsi"/>
          <w:b/>
          <w:bCs/>
          <w:color w:val="2F5496" w:themeColor="accent1" w:themeShade="BF"/>
        </w:rPr>
      </w:pPr>
      <w:r w:rsidRPr="00C930E0">
        <w:rPr>
          <w:rFonts w:eastAsia="Times New Roman" w:cstheme="minorHAnsi"/>
          <w:b/>
          <w:bCs/>
          <w:color w:val="2F5496" w:themeColor="accent1" w:themeShade="BF"/>
        </w:rPr>
        <w:t>1</w:t>
      </w:r>
      <w:r w:rsidR="006E4AD9">
        <w:rPr>
          <w:rFonts w:eastAsia="Times New Roman" w:cstheme="minorHAnsi"/>
          <w:b/>
          <w:bCs/>
          <w:color w:val="2F5496" w:themeColor="accent1" w:themeShade="BF"/>
        </w:rPr>
        <w:t>2</w:t>
      </w:r>
      <w:r w:rsidRPr="00C930E0">
        <w:rPr>
          <w:rFonts w:eastAsia="Times New Roman" w:cstheme="minorHAnsi"/>
          <w:b/>
          <w:bCs/>
          <w:color w:val="2F5496" w:themeColor="accent1" w:themeShade="BF"/>
        </w:rPr>
        <w:t>.0 DEPENDENCIES</w:t>
      </w:r>
    </w:p>
    <w:p w14:paraId="06EF04F0" w14:textId="128F2FDD" w:rsidR="00433F14" w:rsidRPr="000E71E3" w:rsidRDefault="00433F14" w:rsidP="00433F14">
      <w:pPr>
        <w:pStyle w:val="Heading2"/>
        <w:keepLines w:val="0"/>
        <w:spacing w:before="120" w:after="60" w:line="240" w:lineRule="auto"/>
        <w:rPr>
          <w:b/>
          <w:color w:val="auto"/>
          <w:sz w:val="22"/>
          <w:szCs w:val="22"/>
        </w:rPr>
      </w:pPr>
      <w:bookmarkStart w:id="2" w:name="_Toc420929929"/>
      <w:r w:rsidRPr="000E71E3">
        <w:rPr>
          <w:b/>
          <w:color w:val="auto"/>
          <w:sz w:val="22"/>
          <w:szCs w:val="22"/>
        </w:rPr>
        <w:t>Personnel Dependencies</w:t>
      </w:r>
      <w:bookmarkEnd w:id="2"/>
    </w:p>
    <w:p w14:paraId="1A9D1CB8" w14:textId="77777777" w:rsidR="00433F14" w:rsidRPr="00C930E0" w:rsidRDefault="00433F14" w:rsidP="00433F14">
      <w:pPr>
        <w:ind w:left="720"/>
        <w:rPr>
          <w:rFonts w:eastAsia="Times New Roman" w:cstheme="minorHAnsi"/>
          <w:color w:val="3A3A3A"/>
        </w:rPr>
      </w:pPr>
      <w:r w:rsidRPr="00C930E0">
        <w:rPr>
          <w:rFonts w:eastAsia="Times New Roman" w:cstheme="minorHAnsi"/>
          <w:color w:val="3A3A3A"/>
        </w:rPr>
        <w:t>The test team requires experience testers to develop, perform and validate tests. The test team will also need the following resources available: Application developers and Payroll Clerks.</w:t>
      </w:r>
    </w:p>
    <w:p w14:paraId="186374CB" w14:textId="77777777" w:rsidR="00433F14" w:rsidRPr="000E71E3" w:rsidRDefault="00433F14" w:rsidP="00433F14">
      <w:pPr>
        <w:pStyle w:val="Heading2"/>
        <w:keepLines w:val="0"/>
        <w:spacing w:before="120" w:after="60" w:line="240" w:lineRule="auto"/>
        <w:rPr>
          <w:b/>
          <w:color w:val="auto"/>
          <w:sz w:val="22"/>
          <w:szCs w:val="22"/>
        </w:rPr>
      </w:pPr>
      <w:bookmarkStart w:id="3" w:name="_Software_Dependencies"/>
      <w:bookmarkStart w:id="4" w:name="_Toc420929930"/>
      <w:bookmarkEnd w:id="3"/>
      <w:r w:rsidRPr="000E71E3">
        <w:rPr>
          <w:b/>
          <w:color w:val="auto"/>
          <w:sz w:val="22"/>
          <w:szCs w:val="22"/>
        </w:rPr>
        <w:t>Software Dependencies</w:t>
      </w:r>
      <w:bookmarkEnd w:id="4"/>
    </w:p>
    <w:p w14:paraId="3A846132" w14:textId="77777777" w:rsidR="00433F14" w:rsidRPr="00C930E0" w:rsidRDefault="00433F14" w:rsidP="00433F14">
      <w:pPr>
        <w:ind w:left="720"/>
        <w:rPr>
          <w:rFonts w:eastAsia="Times New Roman" w:cstheme="minorHAnsi"/>
          <w:color w:val="3A3A3A"/>
        </w:rPr>
      </w:pPr>
      <w:r w:rsidRPr="00C930E0">
        <w:rPr>
          <w:rFonts w:eastAsia="Times New Roman" w:cstheme="minorHAnsi"/>
          <w:color w:val="3A3A3A"/>
        </w:rPr>
        <w:t xml:space="preserve">The source code must be unit tested and provided within the scheduled time outlined in the Project Schedule. </w:t>
      </w:r>
    </w:p>
    <w:p w14:paraId="03917FA7" w14:textId="77777777" w:rsidR="00433F14" w:rsidRPr="000E71E3" w:rsidRDefault="00433F14" w:rsidP="000E71E3">
      <w:pPr>
        <w:pStyle w:val="Heading2"/>
        <w:keepLines w:val="0"/>
        <w:spacing w:before="120" w:after="60" w:line="240" w:lineRule="auto"/>
        <w:rPr>
          <w:b/>
          <w:color w:val="auto"/>
          <w:sz w:val="22"/>
          <w:szCs w:val="22"/>
        </w:rPr>
      </w:pPr>
      <w:bookmarkStart w:id="5" w:name="_12.3_Hardware_Dependencies"/>
      <w:bookmarkStart w:id="6" w:name="_Toc420929931"/>
      <w:bookmarkEnd w:id="5"/>
      <w:r w:rsidRPr="000E71E3">
        <w:rPr>
          <w:b/>
          <w:color w:val="auto"/>
          <w:sz w:val="22"/>
          <w:szCs w:val="22"/>
        </w:rPr>
        <w:t>Hardware Dependencies</w:t>
      </w:r>
      <w:bookmarkEnd w:id="6"/>
    </w:p>
    <w:p w14:paraId="7FDADDE4" w14:textId="77777777" w:rsidR="00433F14" w:rsidRPr="00C930E0" w:rsidRDefault="00433F14" w:rsidP="00433F14">
      <w:pPr>
        <w:pStyle w:val="BodyTextIndent3"/>
        <w:ind w:left="720"/>
        <w:rPr>
          <w:rFonts w:eastAsia="Times New Roman" w:cstheme="minorHAnsi"/>
          <w:color w:val="3A3A3A"/>
          <w:sz w:val="22"/>
          <w:szCs w:val="22"/>
        </w:rPr>
      </w:pPr>
      <w:r w:rsidRPr="00C930E0">
        <w:rPr>
          <w:rFonts w:eastAsia="Times New Roman" w:cstheme="minorHAnsi"/>
          <w:color w:val="3A3A3A"/>
          <w:sz w:val="22"/>
          <w:szCs w:val="22"/>
        </w:rPr>
        <w:t>The Mainframe, 10 PCs (with specified hardware/software) as well as the LAN environment need to be available during normal working hours. Any downtime will affect the test schedule.</w:t>
      </w:r>
    </w:p>
    <w:p w14:paraId="0A7F64D3" w14:textId="77777777" w:rsidR="00433F14" w:rsidRPr="000E71E3" w:rsidRDefault="00433F14" w:rsidP="00433F14">
      <w:pPr>
        <w:pStyle w:val="Heading2"/>
        <w:keepLines w:val="0"/>
        <w:spacing w:before="120" w:after="60" w:line="240" w:lineRule="auto"/>
        <w:rPr>
          <w:b/>
          <w:color w:val="auto"/>
          <w:sz w:val="22"/>
          <w:szCs w:val="22"/>
        </w:rPr>
      </w:pPr>
      <w:bookmarkStart w:id="7" w:name="_Test_Data_&amp;"/>
      <w:bookmarkStart w:id="8" w:name="_Toc420929932"/>
      <w:bookmarkEnd w:id="7"/>
      <w:r w:rsidRPr="000E71E3">
        <w:rPr>
          <w:b/>
          <w:color w:val="auto"/>
          <w:sz w:val="22"/>
          <w:szCs w:val="22"/>
        </w:rPr>
        <w:t>Test Data &amp; Database</w:t>
      </w:r>
      <w:bookmarkEnd w:id="8"/>
    </w:p>
    <w:p w14:paraId="544BA2D5" w14:textId="2B2DF048" w:rsidR="00433F14" w:rsidRPr="00C930E0" w:rsidRDefault="00433F14" w:rsidP="00433F14">
      <w:pPr>
        <w:ind w:left="720"/>
        <w:rPr>
          <w:rFonts w:eastAsia="Times New Roman" w:cstheme="minorHAnsi"/>
          <w:color w:val="3A3A3A"/>
        </w:rPr>
      </w:pPr>
      <w:r w:rsidRPr="00C930E0">
        <w:rPr>
          <w:rFonts w:eastAsia="Times New Roman" w:cstheme="minorHAnsi"/>
          <w:color w:val="3A3A3A"/>
        </w:rPr>
        <w:t>Test data (mock employee information) &amp; database should also be made available to the testers for use during testing.</w:t>
      </w:r>
    </w:p>
    <w:p w14:paraId="74B29759" w14:textId="253FCB7C" w:rsidR="00433F14" w:rsidRPr="00C930E0" w:rsidRDefault="00433F14" w:rsidP="00433F14">
      <w:pPr>
        <w:spacing w:before="100" w:beforeAutospacing="1" w:after="336" w:line="240" w:lineRule="auto"/>
        <w:rPr>
          <w:rFonts w:eastAsia="Times New Roman" w:cstheme="minorHAnsi"/>
          <w:b/>
          <w:bCs/>
          <w:color w:val="2F5496" w:themeColor="accent1" w:themeShade="BF"/>
        </w:rPr>
      </w:pPr>
      <w:r w:rsidRPr="00C930E0">
        <w:rPr>
          <w:rFonts w:eastAsia="Times New Roman" w:cstheme="minorHAnsi"/>
          <w:b/>
          <w:bCs/>
          <w:color w:val="2F5496" w:themeColor="accent1" w:themeShade="BF"/>
        </w:rPr>
        <w:t>1</w:t>
      </w:r>
      <w:r w:rsidR="006E4AD9">
        <w:rPr>
          <w:rFonts w:eastAsia="Times New Roman" w:cstheme="minorHAnsi"/>
          <w:b/>
          <w:bCs/>
          <w:color w:val="2F5496" w:themeColor="accent1" w:themeShade="BF"/>
        </w:rPr>
        <w:t>3</w:t>
      </w:r>
      <w:r w:rsidRPr="00C930E0">
        <w:rPr>
          <w:rFonts w:eastAsia="Times New Roman" w:cstheme="minorHAnsi"/>
          <w:b/>
          <w:bCs/>
          <w:color w:val="2F5496" w:themeColor="accent1" w:themeShade="BF"/>
        </w:rPr>
        <w:t>.0 RISKS/ASSUMPTIONS</w:t>
      </w:r>
    </w:p>
    <w:p w14:paraId="02652699" w14:textId="77777777" w:rsidR="00433F14" w:rsidRPr="00C930E0" w:rsidRDefault="00433F14" w:rsidP="00433F14">
      <w:pPr>
        <w:spacing w:before="100" w:beforeAutospacing="1" w:after="336" w:line="240" w:lineRule="auto"/>
        <w:rPr>
          <w:rFonts w:eastAsia="Times New Roman" w:cstheme="minorHAnsi"/>
          <w:color w:val="3A3A3A"/>
        </w:rPr>
      </w:pPr>
      <w:r w:rsidRPr="00C930E0">
        <w:rPr>
          <w:rFonts w:eastAsia="Times New Roman" w:cstheme="minorHAnsi"/>
          <w:color w:val="3A3A3A"/>
        </w:rPr>
        <w:t xml:space="preserve">The following risks haven been </w:t>
      </w:r>
      <w:proofErr w:type="gramStart"/>
      <w:r w:rsidRPr="00C930E0">
        <w:rPr>
          <w:rFonts w:eastAsia="Times New Roman" w:cstheme="minorHAnsi"/>
          <w:color w:val="3A3A3A"/>
        </w:rPr>
        <w:t>identified</w:t>
      </w:r>
      <w:proofErr w:type="gramEnd"/>
      <w:r w:rsidRPr="00C930E0">
        <w:rPr>
          <w:rFonts w:eastAsia="Times New Roman" w:cstheme="minorHAnsi"/>
          <w:color w:val="3A3A3A"/>
        </w:rPr>
        <w:t xml:space="preserve"> and the appropriate action identified to mitigate their impact on the project. </w:t>
      </w:r>
    </w:p>
    <w:tbl>
      <w:tblPr>
        <w:tblW w:w="986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4410"/>
      </w:tblGrid>
      <w:tr w:rsidR="00433F14" w:rsidRPr="00C930E0" w14:paraId="1682596F" w14:textId="77777777" w:rsidTr="002911D6">
        <w:tc>
          <w:tcPr>
            <w:tcW w:w="416" w:type="dxa"/>
            <w:shd w:val="clear" w:color="auto" w:fill="CCCCCC"/>
          </w:tcPr>
          <w:p w14:paraId="7D867965" w14:textId="77777777" w:rsidR="00433F14" w:rsidRPr="00C930E0" w:rsidRDefault="00433F14" w:rsidP="000B7490">
            <w:pPr>
              <w:pStyle w:val="BodyText"/>
              <w:rPr>
                <w:szCs w:val="22"/>
              </w:rPr>
            </w:pPr>
            <w:r w:rsidRPr="00C930E0">
              <w:rPr>
                <w:szCs w:val="22"/>
              </w:rPr>
              <w:t>#</w:t>
            </w:r>
          </w:p>
        </w:tc>
        <w:tc>
          <w:tcPr>
            <w:tcW w:w="2520" w:type="dxa"/>
            <w:shd w:val="clear" w:color="auto" w:fill="CCCCCC"/>
          </w:tcPr>
          <w:p w14:paraId="2AEC1247" w14:textId="77777777" w:rsidR="00433F14" w:rsidRPr="00C930E0" w:rsidRDefault="00433F14" w:rsidP="000B7490">
            <w:pPr>
              <w:pStyle w:val="BodyText"/>
              <w:jc w:val="both"/>
              <w:rPr>
                <w:szCs w:val="22"/>
              </w:rPr>
            </w:pPr>
            <w:r w:rsidRPr="00C930E0">
              <w:rPr>
                <w:szCs w:val="22"/>
              </w:rPr>
              <w:t>Risk</w:t>
            </w:r>
          </w:p>
        </w:tc>
        <w:tc>
          <w:tcPr>
            <w:tcW w:w="1080" w:type="dxa"/>
            <w:shd w:val="clear" w:color="auto" w:fill="CCCCCC"/>
          </w:tcPr>
          <w:p w14:paraId="3D85FEA4" w14:textId="77777777" w:rsidR="00433F14" w:rsidRPr="00C930E0" w:rsidRDefault="00433F14" w:rsidP="000B7490">
            <w:pPr>
              <w:pStyle w:val="BodyText"/>
              <w:rPr>
                <w:szCs w:val="22"/>
              </w:rPr>
            </w:pPr>
            <w:r w:rsidRPr="00C930E0">
              <w:rPr>
                <w:szCs w:val="22"/>
              </w:rPr>
              <w:t>Impact</w:t>
            </w:r>
          </w:p>
        </w:tc>
        <w:tc>
          <w:tcPr>
            <w:tcW w:w="1440" w:type="dxa"/>
            <w:shd w:val="clear" w:color="auto" w:fill="CCCCCC"/>
          </w:tcPr>
          <w:p w14:paraId="5886B30B" w14:textId="77777777" w:rsidR="00433F14" w:rsidRPr="00C930E0" w:rsidRDefault="00433F14" w:rsidP="000B7490">
            <w:pPr>
              <w:pStyle w:val="BodyText"/>
              <w:rPr>
                <w:szCs w:val="22"/>
              </w:rPr>
            </w:pPr>
            <w:r w:rsidRPr="00C930E0">
              <w:rPr>
                <w:szCs w:val="22"/>
              </w:rPr>
              <w:t>Trigger</w:t>
            </w:r>
          </w:p>
        </w:tc>
        <w:tc>
          <w:tcPr>
            <w:tcW w:w="4410" w:type="dxa"/>
            <w:shd w:val="clear" w:color="auto" w:fill="CCCCCC"/>
          </w:tcPr>
          <w:p w14:paraId="428F8231" w14:textId="77777777" w:rsidR="00433F14" w:rsidRPr="00C930E0" w:rsidRDefault="00433F14" w:rsidP="000B7490">
            <w:pPr>
              <w:pStyle w:val="BodyText"/>
              <w:rPr>
                <w:szCs w:val="22"/>
              </w:rPr>
            </w:pPr>
            <w:r w:rsidRPr="00C930E0">
              <w:rPr>
                <w:szCs w:val="22"/>
              </w:rPr>
              <w:t>Mitigation Plan</w:t>
            </w:r>
          </w:p>
        </w:tc>
      </w:tr>
      <w:tr w:rsidR="00433F14" w:rsidRPr="00C930E0" w14:paraId="1D8665BB" w14:textId="77777777" w:rsidTr="002911D6">
        <w:tc>
          <w:tcPr>
            <w:tcW w:w="416" w:type="dxa"/>
          </w:tcPr>
          <w:p w14:paraId="21ADC3AE" w14:textId="77777777" w:rsidR="00433F14" w:rsidRPr="00C930E0" w:rsidRDefault="00433F14" w:rsidP="000B7490">
            <w:pPr>
              <w:pStyle w:val="BodyText"/>
              <w:jc w:val="center"/>
              <w:rPr>
                <w:b w:val="0"/>
                <w:szCs w:val="22"/>
              </w:rPr>
            </w:pPr>
            <w:r w:rsidRPr="00C930E0">
              <w:rPr>
                <w:b w:val="0"/>
                <w:szCs w:val="22"/>
              </w:rPr>
              <w:t>1</w:t>
            </w:r>
          </w:p>
        </w:tc>
        <w:tc>
          <w:tcPr>
            <w:tcW w:w="2520" w:type="dxa"/>
          </w:tcPr>
          <w:p w14:paraId="2238A136" w14:textId="77777777" w:rsidR="00433F14" w:rsidRPr="00C930E0" w:rsidRDefault="00433F14" w:rsidP="000B7490">
            <w:pPr>
              <w:pStyle w:val="Bullet"/>
              <w:numPr>
                <w:ilvl w:val="0"/>
                <w:numId w:val="0"/>
              </w:numPr>
              <w:tabs>
                <w:tab w:val="num" w:pos="630"/>
              </w:tabs>
              <w:rPr>
                <w:szCs w:val="22"/>
              </w:rPr>
            </w:pPr>
            <w:r w:rsidRPr="00C930E0">
              <w:rPr>
                <w:szCs w:val="22"/>
              </w:rPr>
              <w:t xml:space="preserve">Changes to the users’ requirements </w:t>
            </w:r>
          </w:p>
        </w:tc>
        <w:tc>
          <w:tcPr>
            <w:tcW w:w="1080" w:type="dxa"/>
          </w:tcPr>
          <w:p w14:paraId="718D5487" w14:textId="77777777" w:rsidR="00433F14" w:rsidRPr="00C930E0" w:rsidRDefault="00433F14" w:rsidP="000B7490">
            <w:pPr>
              <w:pStyle w:val="BodyText"/>
              <w:rPr>
                <w:b w:val="0"/>
                <w:szCs w:val="22"/>
              </w:rPr>
            </w:pPr>
            <w:r w:rsidRPr="00C930E0">
              <w:rPr>
                <w:b w:val="0"/>
                <w:szCs w:val="22"/>
              </w:rPr>
              <w:t>High</w:t>
            </w:r>
          </w:p>
        </w:tc>
        <w:tc>
          <w:tcPr>
            <w:tcW w:w="1440" w:type="dxa"/>
          </w:tcPr>
          <w:p w14:paraId="55F0BCEC" w14:textId="77777777" w:rsidR="00433F14" w:rsidRPr="00C930E0" w:rsidRDefault="00433F14" w:rsidP="000B7490">
            <w:pPr>
              <w:pStyle w:val="BodyText"/>
              <w:rPr>
                <w:b w:val="0"/>
                <w:szCs w:val="22"/>
              </w:rPr>
            </w:pPr>
            <w:r w:rsidRPr="00C930E0">
              <w:rPr>
                <w:b w:val="0"/>
                <w:szCs w:val="22"/>
              </w:rPr>
              <w:t>Late delivery date</w:t>
            </w:r>
          </w:p>
        </w:tc>
        <w:tc>
          <w:tcPr>
            <w:tcW w:w="4410" w:type="dxa"/>
          </w:tcPr>
          <w:p w14:paraId="0F8C8992" w14:textId="77777777" w:rsidR="00433F14" w:rsidRPr="00C930E0" w:rsidRDefault="00433F14" w:rsidP="000B7490">
            <w:pPr>
              <w:pStyle w:val="BodyText"/>
              <w:rPr>
                <w:b w:val="0"/>
                <w:szCs w:val="22"/>
              </w:rPr>
            </w:pPr>
            <w:r w:rsidRPr="00C930E0">
              <w:rPr>
                <w:b w:val="0"/>
                <w:szCs w:val="22"/>
              </w:rPr>
              <w:t>Periodic meeting will be conducted to communicate with project sponsors and stakeholders regarding product’s requirements.</w:t>
            </w:r>
          </w:p>
        </w:tc>
      </w:tr>
      <w:tr w:rsidR="00433F14" w:rsidRPr="00C930E0" w14:paraId="467D1F0E" w14:textId="77777777" w:rsidTr="002911D6">
        <w:tc>
          <w:tcPr>
            <w:tcW w:w="416" w:type="dxa"/>
          </w:tcPr>
          <w:p w14:paraId="47F9798B" w14:textId="77777777" w:rsidR="00433F14" w:rsidRPr="00C930E0" w:rsidRDefault="00433F14" w:rsidP="000B7490">
            <w:pPr>
              <w:pStyle w:val="BodyText"/>
              <w:jc w:val="center"/>
              <w:rPr>
                <w:b w:val="0"/>
                <w:szCs w:val="22"/>
              </w:rPr>
            </w:pPr>
            <w:r w:rsidRPr="00C930E0">
              <w:rPr>
                <w:b w:val="0"/>
                <w:szCs w:val="22"/>
              </w:rPr>
              <w:t>2</w:t>
            </w:r>
          </w:p>
        </w:tc>
        <w:tc>
          <w:tcPr>
            <w:tcW w:w="2520" w:type="dxa"/>
          </w:tcPr>
          <w:p w14:paraId="48B8B5B1" w14:textId="77777777" w:rsidR="00433F14" w:rsidRPr="00C930E0" w:rsidRDefault="00433F14" w:rsidP="000B7490">
            <w:pPr>
              <w:pStyle w:val="BodyText"/>
              <w:rPr>
                <w:b w:val="0"/>
                <w:szCs w:val="22"/>
              </w:rPr>
            </w:pPr>
            <w:r w:rsidRPr="00C930E0">
              <w:rPr>
                <w:b w:val="0"/>
                <w:szCs w:val="22"/>
              </w:rPr>
              <w:t>Stakeholders not satisfied with functionality may negate the features already developed and we may redesign the application</w:t>
            </w:r>
          </w:p>
        </w:tc>
        <w:tc>
          <w:tcPr>
            <w:tcW w:w="1080" w:type="dxa"/>
          </w:tcPr>
          <w:p w14:paraId="711F2C3A" w14:textId="77777777" w:rsidR="00433F14" w:rsidRPr="00C930E0" w:rsidRDefault="00433F14" w:rsidP="000B7490">
            <w:pPr>
              <w:pStyle w:val="BodyText"/>
              <w:rPr>
                <w:b w:val="0"/>
                <w:szCs w:val="22"/>
              </w:rPr>
            </w:pPr>
            <w:r w:rsidRPr="00C930E0">
              <w:rPr>
                <w:b w:val="0"/>
                <w:szCs w:val="22"/>
              </w:rPr>
              <w:t xml:space="preserve">High </w:t>
            </w:r>
          </w:p>
        </w:tc>
        <w:tc>
          <w:tcPr>
            <w:tcW w:w="1440" w:type="dxa"/>
          </w:tcPr>
          <w:p w14:paraId="53F0A09C" w14:textId="77777777" w:rsidR="00433F14" w:rsidRPr="00C930E0" w:rsidRDefault="00433F14" w:rsidP="000B7490">
            <w:pPr>
              <w:pStyle w:val="BodyText"/>
              <w:rPr>
                <w:b w:val="0"/>
                <w:szCs w:val="22"/>
              </w:rPr>
            </w:pPr>
            <w:r w:rsidRPr="00C930E0">
              <w:rPr>
                <w:b w:val="0"/>
                <w:szCs w:val="22"/>
              </w:rPr>
              <w:t xml:space="preserve">Redesign application </w:t>
            </w:r>
          </w:p>
        </w:tc>
        <w:tc>
          <w:tcPr>
            <w:tcW w:w="4410" w:type="dxa"/>
          </w:tcPr>
          <w:p w14:paraId="514E5E1B" w14:textId="77777777" w:rsidR="00433F14" w:rsidRPr="00C930E0" w:rsidRDefault="00433F14" w:rsidP="000B7490">
            <w:pPr>
              <w:pStyle w:val="BodyText"/>
              <w:rPr>
                <w:b w:val="0"/>
                <w:szCs w:val="22"/>
              </w:rPr>
            </w:pPr>
            <w:r w:rsidRPr="00C930E0">
              <w:rPr>
                <w:b w:val="0"/>
                <w:szCs w:val="22"/>
              </w:rPr>
              <w:t>Consistently report project’s status and features developed to the stakeholders.</w:t>
            </w:r>
          </w:p>
        </w:tc>
      </w:tr>
      <w:tr w:rsidR="00433F14" w:rsidRPr="00C930E0" w14:paraId="7102DD59" w14:textId="77777777" w:rsidTr="002911D6">
        <w:tc>
          <w:tcPr>
            <w:tcW w:w="416" w:type="dxa"/>
          </w:tcPr>
          <w:p w14:paraId="491D2F7B" w14:textId="77777777" w:rsidR="00433F14" w:rsidRPr="00C930E0" w:rsidRDefault="00433F14" w:rsidP="000B7490">
            <w:pPr>
              <w:pStyle w:val="BodyText"/>
              <w:jc w:val="center"/>
              <w:rPr>
                <w:b w:val="0"/>
                <w:szCs w:val="22"/>
              </w:rPr>
            </w:pPr>
            <w:r w:rsidRPr="00C930E0">
              <w:rPr>
                <w:b w:val="0"/>
                <w:szCs w:val="22"/>
              </w:rPr>
              <w:t>3</w:t>
            </w:r>
          </w:p>
        </w:tc>
        <w:tc>
          <w:tcPr>
            <w:tcW w:w="2520" w:type="dxa"/>
          </w:tcPr>
          <w:p w14:paraId="7FB361E3" w14:textId="77777777" w:rsidR="00433F14" w:rsidRPr="00C930E0" w:rsidRDefault="00433F14" w:rsidP="000B7490">
            <w:pPr>
              <w:pStyle w:val="Bullet"/>
              <w:numPr>
                <w:ilvl w:val="0"/>
                <w:numId w:val="0"/>
              </w:numPr>
              <w:rPr>
                <w:szCs w:val="22"/>
              </w:rPr>
            </w:pPr>
            <w:r w:rsidRPr="00C930E0">
              <w:rPr>
                <w:szCs w:val="22"/>
              </w:rPr>
              <w:t xml:space="preserve">Late delivery due to poor performance of the development teams </w:t>
            </w:r>
          </w:p>
        </w:tc>
        <w:tc>
          <w:tcPr>
            <w:tcW w:w="1080" w:type="dxa"/>
          </w:tcPr>
          <w:p w14:paraId="1FBF4A5C" w14:textId="77777777" w:rsidR="00433F14" w:rsidRPr="00C930E0" w:rsidRDefault="00433F14" w:rsidP="000B7490">
            <w:pPr>
              <w:pStyle w:val="BodyText"/>
              <w:rPr>
                <w:b w:val="0"/>
                <w:szCs w:val="22"/>
              </w:rPr>
            </w:pPr>
            <w:r w:rsidRPr="00C930E0">
              <w:rPr>
                <w:b w:val="0"/>
                <w:szCs w:val="22"/>
              </w:rPr>
              <w:t>Medium</w:t>
            </w:r>
          </w:p>
        </w:tc>
        <w:tc>
          <w:tcPr>
            <w:tcW w:w="1440" w:type="dxa"/>
          </w:tcPr>
          <w:p w14:paraId="08947FDF" w14:textId="77777777" w:rsidR="00433F14" w:rsidRPr="00C930E0" w:rsidRDefault="00433F14" w:rsidP="000B7490">
            <w:pPr>
              <w:pStyle w:val="BodyText"/>
              <w:rPr>
                <w:b w:val="0"/>
                <w:szCs w:val="22"/>
              </w:rPr>
            </w:pPr>
            <w:r w:rsidRPr="00C930E0">
              <w:rPr>
                <w:b w:val="0"/>
                <w:szCs w:val="22"/>
              </w:rPr>
              <w:t>Product did not get delivered on schedule</w:t>
            </w:r>
          </w:p>
        </w:tc>
        <w:tc>
          <w:tcPr>
            <w:tcW w:w="4410" w:type="dxa"/>
          </w:tcPr>
          <w:p w14:paraId="43FA3653" w14:textId="77777777" w:rsidR="00433F14" w:rsidRPr="00C930E0" w:rsidRDefault="00433F14" w:rsidP="000B7490">
            <w:pPr>
              <w:pStyle w:val="BodyText"/>
              <w:rPr>
                <w:b w:val="0"/>
                <w:szCs w:val="22"/>
              </w:rPr>
            </w:pPr>
            <w:r w:rsidRPr="00C930E0">
              <w:rPr>
                <w:b w:val="0"/>
                <w:szCs w:val="22"/>
              </w:rPr>
              <w:t xml:space="preserve">Check with the project manager regularly and make sure he or she keeps on track of the development status. </w:t>
            </w:r>
          </w:p>
        </w:tc>
      </w:tr>
    </w:tbl>
    <w:p w14:paraId="15F29F50" w14:textId="7C65C5E5" w:rsidR="00433F14" w:rsidRPr="00C930E0" w:rsidRDefault="00433F14" w:rsidP="00433F14">
      <w:pPr>
        <w:pStyle w:val="BodyText"/>
        <w:rPr>
          <w:rFonts w:asciiTheme="minorHAnsi" w:hAnsiTheme="minorHAnsi" w:cstheme="minorHAnsi"/>
          <w:b w:val="0"/>
          <w:bCs w:val="0"/>
          <w:color w:val="3A3A3A"/>
          <w:szCs w:val="22"/>
        </w:rPr>
      </w:pPr>
      <w:r w:rsidRPr="00C930E0">
        <w:rPr>
          <w:rFonts w:ascii="Arial" w:hAnsi="Arial" w:cs="Arial"/>
          <w:b w:val="0"/>
          <w:bCs w:val="0"/>
          <w:color w:val="3A3A3A"/>
          <w:szCs w:val="22"/>
        </w:rPr>
        <w:br/>
      </w:r>
      <w:r w:rsidRPr="00C930E0">
        <w:rPr>
          <w:rFonts w:ascii="Arial" w:hAnsi="Arial" w:cs="Arial"/>
          <w:b w:val="0"/>
          <w:bCs w:val="0"/>
          <w:color w:val="3A3A3A"/>
          <w:szCs w:val="22"/>
        </w:rPr>
        <w:br/>
      </w:r>
      <w:r w:rsidRPr="00C930E0">
        <w:rPr>
          <w:rFonts w:asciiTheme="minorHAnsi" w:hAnsiTheme="minorHAnsi" w:cstheme="minorHAnsi"/>
          <w:color w:val="2F5496" w:themeColor="accent1" w:themeShade="BF"/>
          <w:szCs w:val="22"/>
        </w:rPr>
        <w:lastRenderedPageBreak/>
        <w:t>1</w:t>
      </w:r>
      <w:r w:rsidR="006E4AD9">
        <w:rPr>
          <w:rFonts w:asciiTheme="minorHAnsi" w:hAnsiTheme="minorHAnsi" w:cstheme="minorHAnsi"/>
          <w:color w:val="2F5496" w:themeColor="accent1" w:themeShade="BF"/>
          <w:szCs w:val="22"/>
        </w:rPr>
        <w:t>4</w:t>
      </w:r>
      <w:r w:rsidRPr="00C930E0">
        <w:rPr>
          <w:rFonts w:asciiTheme="minorHAnsi" w:hAnsiTheme="minorHAnsi" w:cstheme="minorHAnsi"/>
          <w:color w:val="2F5496" w:themeColor="accent1" w:themeShade="BF"/>
          <w:szCs w:val="22"/>
        </w:rPr>
        <w:t>.0 TOOLS</w:t>
      </w:r>
      <w:r w:rsidRPr="00C930E0">
        <w:rPr>
          <w:rFonts w:ascii="Arial" w:hAnsi="Arial" w:cs="Arial"/>
          <w:b w:val="0"/>
          <w:bCs w:val="0"/>
          <w:color w:val="FF6600"/>
          <w:szCs w:val="22"/>
        </w:rPr>
        <w:br/>
      </w:r>
      <w:r w:rsidRPr="00C930E0">
        <w:rPr>
          <w:rFonts w:ascii="Arial" w:hAnsi="Arial" w:cs="Arial"/>
          <w:color w:val="3A3A3A"/>
          <w:szCs w:val="22"/>
        </w:rPr>
        <w:br/>
      </w:r>
      <w:r w:rsidRPr="00C930E0">
        <w:rPr>
          <w:rFonts w:asciiTheme="minorHAnsi" w:hAnsiTheme="minorHAnsi" w:cstheme="minorHAnsi"/>
          <w:b w:val="0"/>
          <w:bCs w:val="0"/>
          <w:color w:val="3A3A3A"/>
          <w:szCs w:val="22"/>
        </w:rPr>
        <w:t>We will be using ‘JIRA’ as our bug tracking tool. Jira is a </w:t>
      </w:r>
      <w:hyperlink r:id="rId7" w:tooltip="Commercial software" w:history="1">
        <w:r w:rsidRPr="00C930E0">
          <w:rPr>
            <w:rFonts w:asciiTheme="minorHAnsi" w:hAnsiTheme="minorHAnsi" w:cstheme="minorHAnsi"/>
            <w:b w:val="0"/>
            <w:bCs w:val="0"/>
            <w:color w:val="3A3A3A"/>
            <w:szCs w:val="22"/>
          </w:rPr>
          <w:t>commercial software</w:t>
        </w:r>
      </w:hyperlink>
      <w:r w:rsidRPr="00C930E0">
        <w:rPr>
          <w:rFonts w:asciiTheme="minorHAnsi" w:hAnsiTheme="minorHAnsi" w:cstheme="minorHAnsi"/>
          <w:b w:val="0"/>
          <w:bCs w:val="0"/>
          <w:color w:val="3A3A3A"/>
          <w:szCs w:val="22"/>
        </w:rPr>
        <w:t> product that can be </w:t>
      </w:r>
      <w:hyperlink r:id="rId8" w:tooltip="Software licensing" w:history="1">
        <w:r w:rsidRPr="00C930E0">
          <w:rPr>
            <w:rFonts w:asciiTheme="minorHAnsi" w:hAnsiTheme="minorHAnsi" w:cstheme="minorHAnsi"/>
            <w:b w:val="0"/>
            <w:bCs w:val="0"/>
            <w:color w:val="3A3A3A"/>
            <w:szCs w:val="22"/>
          </w:rPr>
          <w:t>licensed</w:t>
        </w:r>
      </w:hyperlink>
      <w:r w:rsidRPr="00C930E0">
        <w:rPr>
          <w:rFonts w:asciiTheme="minorHAnsi" w:hAnsiTheme="minorHAnsi" w:cstheme="minorHAnsi"/>
          <w:b w:val="0"/>
          <w:bCs w:val="0"/>
          <w:color w:val="3A3A3A"/>
          <w:szCs w:val="22"/>
        </w:rPr>
        <w:t> for running on-premises or available as a hosted application</w:t>
      </w:r>
    </w:p>
    <w:p w14:paraId="17D67CD5" w14:textId="77777777" w:rsidR="00433F14" w:rsidRPr="00C930E0" w:rsidRDefault="00433F14" w:rsidP="00433F14">
      <w:pPr>
        <w:spacing w:before="100" w:beforeAutospacing="1" w:after="336" w:line="240" w:lineRule="auto"/>
        <w:rPr>
          <w:rFonts w:eastAsia="Times New Roman" w:cstheme="minorHAnsi"/>
          <w:color w:val="3A3A3A"/>
        </w:rPr>
      </w:pPr>
      <w:r w:rsidRPr="00C930E0">
        <w:rPr>
          <w:rFonts w:eastAsia="Times New Roman" w:cstheme="minorHAnsi"/>
          <w:color w:val="3A3A3A"/>
        </w:rPr>
        <w:t>Automation tools to be used during testing are as below:</w:t>
      </w:r>
    </w:p>
    <w:p w14:paraId="1A7FB6C5" w14:textId="77777777" w:rsidR="00433F14" w:rsidRPr="00C930E0" w:rsidRDefault="00433F14" w:rsidP="00433F14">
      <w:pPr>
        <w:spacing w:before="100" w:beforeAutospacing="1" w:after="336" w:line="240" w:lineRule="auto"/>
        <w:rPr>
          <w:rFonts w:eastAsia="Times New Roman" w:cstheme="minorHAnsi"/>
          <w:b/>
          <w:bCs/>
          <w:color w:val="2F5496" w:themeColor="accent1" w:themeShade="BF"/>
        </w:rPr>
      </w:pPr>
      <w:r w:rsidRPr="00C930E0">
        <w:rPr>
          <w:rFonts w:eastAsia="Times New Roman" w:cstheme="minorHAnsi"/>
          <w:color w:val="3A3A3A"/>
        </w:rPr>
        <w:t>- Selenium with Cucumber framework</w:t>
      </w:r>
      <w:r w:rsidRPr="00C930E0">
        <w:rPr>
          <w:rFonts w:eastAsia="Times New Roman" w:cstheme="minorHAnsi"/>
          <w:color w:val="3A3A3A"/>
        </w:rPr>
        <w:br/>
        <w:t xml:space="preserve">- REST Assured API </w:t>
      </w:r>
    </w:p>
    <w:p w14:paraId="309370AB" w14:textId="64E43FF3" w:rsidR="00433F14" w:rsidRPr="00C930E0" w:rsidRDefault="00433F14" w:rsidP="00433F14">
      <w:pPr>
        <w:spacing w:before="100" w:beforeAutospacing="1" w:after="336" w:line="240" w:lineRule="auto"/>
        <w:rPr>
          <w:rFonts w:eastAsia="Times New Roman" w:cstheme="minorHAnsi"/>
          <w:b/>
          <w:bCs/>
          <w:color w:val="2F5496" w:themeColor="accent1" w:themeShade="BF"/>
        </w:rPr>
      </w:pPr>
      <w:r w:rsidRPr="00C930E0">
        <w:rPr>
          <w:rFonts w:eastAsia="Times New Roman" w:cstheme="minorHAnsi"/>
          <w:b/>
          <w:bCs/>
          <w:color w:val="2F5496" w:themeColor="accent1" w:themeShade="BF"/>
        </w:rPr>
        <w:t>1</w:t>
      </w:r>
      <w:r w:rsidR="009E4796">
        <w:rPr>
          <w:rFonts w:eastAsia="Times New Roman" w:cstheme="minorHAnsi"/>
          <w:b/>
          <w:bCs/>
          <w:color w:val="2F5496" w:themeColor="accent1" w:themeShade="BF"/>
        </w:rPr>
        <w:t>5</w:t>
      </w:r>
      <w:r w:rsidRPr="00C930E0">
        <w:rPr>
          <w:rFonts w:eastAsia="Times New Roman" w:cstheme="minorHAnsi"/>
          <w:b/>
          <w:bCs/>
          <w:color w:val="2F5496" w:themeColor="accent1" w:themeShade="BF"/>
        </w:rPr>
        <w:t>.0 APPROVALS</w:t>
      </w:r>
    </w:p>
    <w:p w14:paraId="23562671" w14:textId="33994EAA" w:rsidR="00433F14" w:rsidRPr="00C930E0" w:rsidRDefault="00433F14" w:rsidP="00433F14">
      <w:pPr>
        <w:rPr>
          <w:rFonts w:eastAsia="Times New Roman" w:cstheme="minorHAnsi"/>
          <w:color w:val="3A3A3A"/>
        </w:rPr>
      </w:pPr>
      <w:r w:rsidRPr="00C930E0">
        <w:rPr>
          <w:rFonts w:eastAsia="Times New Roman" w:cstheme="minorHAnsi"/>
          <w:color w:val="3A3A3A"/>
        </w:rPr>
        <w:t>By signing below</w:t>
      </w:r>
      <w:r w:rsidR="00376984">
        <w:rPr>
          <w:rFonts w:eastAsia="Times New Roman" w:cstheme="minorHAnsi"/>
          <w:color w:val="3A3A3A"/>
        </w:rPr>
        <w:t>,</w:t>
      </w:r>
      <w:r w:rsidRPr="00C930E0">
        <w:rPr>
          <w:rFonts w:eastAsia="Times New Roman" w:cstheme="minorHAnsi"/>
          <w:color w:val="3A3A3A"/>
        </w:rPr>
        <w:t xml:space="preserve"> I acknowledge that I have read the entire contents of this document and accept the document in this form as reasonably fulfilling the goals described in the section titled Document Purpose.  I further agree that this will constitute the document of record and cannot be changed without </w:t>
      </w:r>
      <w:del w:id="9" w:author="M002934" w:date="2005-01-25T10:44:00Z">
        <w:r w:rsidRPr="00C930E0">
          <w:rPr>
            <w:rFonts w:eastAsia="Times New Roman" w:cstheme="minorHAnsi"/>
            <w:color w:val="3A3A3A"/>
          </w:rPr>
          <w:delText xml:space="preserve">approval </w:delText>
        </w:r>
      </w:del>
      <w:ins w:id="10" w:author="M002934" w:date="2005-01-25T10:44:00Z">
        <w:r w:rsidRPr="00C930E0">
          <w:rPr>
            <w:rFonts w:eastAsia="Times New Roman" w:cstheme="minorHAnsi"/>
            <w:color w:val="3A3A3A"/>
          </w:rPr>
          <w:t xml:space="preserve">review and acknowledgement </w:t>
        </w:r>
      </w:ins>
      <w:del w:id="11" w:author="M002934" w:date="2005-01-25T10:45:00Z">
        <w:r w:rsidRPr="00C930E0">
          <w:rPr>
            <w:rFonts w:eastAsia="Times New Roman" w:cstheme="minorHAnsi"/>
            <w:color w:val="3A3A3A"/>
          </w:rPr>
          <w:delText xml:space="preserve">by all </w:delText>
        </w:r>
      </w:del>
      <w:ins w:id="12" w:author="M002934" w:date="2005-01-25T10:45:00Z">
        <w:r w:rsidRPr="00C930E0">
          <w:rPr>
            <w:rFonts w:eastAsia="Times New Roman" w:cstheme="minorHAnsi"/>
            <w:color w:val="3A3A3A"/>
          </w:rPr>
          <w:t xml:space="preserve"> </w:t>
        </w:r>
      </w:ins>
      <w:r w:rsidRPr="00C930E0">
        <w:rPr>
          <w:rFonts w:eastAsia="Times New Roman" w:cstheme="minorHAnsi"/>
          <w:color w:val="3A3A3A"/>
        </w:rPr>
        <w:t>of the groups shown below:</w:t>
      </w:r>
    </w:p>
    <w:p w14:paraId="3B0D7A1E" w14:textId="77777777" w:rsidR="00433F14" w:rsidRPr="00C930E0" w:rsidRDefault="00433F14" w:rsidP="00433F14"/>
    <w:tbl>
      <w:tblPr>
        <w:tblW w:w="95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2301"/>
        <w:gridCol w:w="2767"/>
        <w:gridCol w:w="2026"/>
      </w:tblGrid>
      <w:tr w:rsidR="00433F14" w:rsidRPr="00C930E0" w14:paraId="7013C932" w14:textId="77777777" w:rsidTr="000B7490">
        <w:trPr>
          <w:trHeight w:val="298"/>
        </w:trPr>
        <w:tc>
          <w:tcPr>
            <w:tcW w:w="2492" w:type="dxa"/>
            <w:shd w:val="clear" w:color="auto" w:fill="E6E6E6"/>
          </w:tcPr>
          <w:p w14:paraId="0F12AC2A" w14:textId="77777777" w:rsidR="00433F14" w:rsidRPr="00C930E0" w:rsidRDefault="00433F14" w:rsidP="000B7490">
            <w:pPr>
              <w:ind w:left="216"/>
              <w:jc w:val="center"/>
              <w:rPr>
                <w:rFonts w:cs="Arial"/>
                <w:b/>
                <w:bCs/>
              </w:rPr>
            </w:pPr>
            <w:r w:rsidRPr="00C930E0">
              <w:rPr>
                <w:rFonts w:cs="Arial"/>
                <w:b/>
                <w:bCs/>
              </w:rPr>
              <w:t>Group / Role</w:t>
            </w:r>
          </w:p>
        </w:tc>
        <w:tc>
          <w:tcPr>
            <w:tcW w:w="2301" w:type="dxa"/>
            <w:shd w:val="clear" w:color="auto" w:fill="E6E6E6"/>
          </w:tcPr>
          <w:p w14:paraId="5A6383E0" w14:textId="77777777" w:rsidR="00433F14" w:rsidRPr="00C930E0" w:rsidRDefault="00433F14" w:rsidP="000B7490">
            <w:pPr>
              <w:jc w:val="center"/>
              <w:rPr>
                <w:rFonts w:cs="Arial"/>
                <w:b/>
                <w:bCs/>
              </w:rPr>
            </w:pPr>
            <w:r w:rsidRPr="00C930E0">
              <w:rPr>
                <w:rFonts w:cs="Arial"/>
                <w:b/>
                <w:bCs/>
              </w:rPr>
              <w:t>Approver Name</w:t>
            </w:r>
          </w:p>
        </w:tc>
        <w:tc>
          <w:tcPr>
            <w:tcW w:w="2767" w:type="dxa"/>
            <w:shd w:val="clear" w:color="auto" w:fill="E6E6E6"/>
          </w:tcPr>
          <w:p w14:paraId="36C70031" w14:textId="77777777" w:rsidR="00433F14" w:rsidRPr="00C930E0" w:rsidRDefault="00433F14" w:rsidP="000B7490">
            <w:pPr>
              <w:jc w:val="center"/>
              <w:rPr>
                <w:rFonts w:cs="Arial"/>
                <w:b/>
                <w:bCs/>
                <w:i/>
              </w:rPr>
            </w:pPr>
            <w:r w:rsidRPr="00C930E0">
              <w:rPr>
                <w:rFonts w:cs="Arial"/>
                <w:b/>
                <w:bCs/>
              </w:rPr>
              <w:t>Approver Signature</w:t>
            </w:r>
          </w:p>
          <w:p w14:paraId="0B5F2D26" w14:textId="77777777" w:rsidR="00433F14" w:rsidRPr="00C930E0" w:rsidRDefault="00433F14" w:rsidP="000B7490">
            <w:pPr>
              <w:jc w:val="center"/>
              <w:rPr>
                <w:rFonts w:cs="Arial"/>
                <w:b/>
                <w:bCs/>
              </w:rPr>
            </w:pPr>
          </w:p>
        </w:tc>
        <w:tc>
          <w:tcPr>
            <w:tcW w:w="2026" w:type="dxa"/>
            <w:shd w:val="clear" w:color="auto" w:fill="E6E6E6"/>
          </w:tcPr>
          <w:p w14:paraId="5D53BA02" w14:textId="77777777" w:rsidR="00433F14" w:rsidRPr="00C930E0" w:rsidRDefault="00433F14" w:rsidP="000B7490">
            <w:pPr>
              <w:ind w:left="100"/>
              <w:jc w:val="center"/>
              <w:rPr>
                <w:rFonts w:cs="Arial"/>
                <w:b/>
                <w:bCs/>
              </w:rPr>
            </w:pPr>
            <w:r w:rsidRPr="00C930E0">
              <w:rPr>
                <w:rFonts w:cs="Arial"/>
                <w:b/>
                <w:bCs/>
              </w:rPr>
              <w:t>Date Approved</w:t>
            </w:r>
          </w:p>
        </w:tc>
      </w:tr>
      <w:tr w:rsidR="00433F14" w:rsidRPr="00C930E0" w14:paraId="27645479" w14:textId="77777777" w:rsidTr="000B7490">
        <w:trPr>
          <w:trHeight w:val="570"/>
        </w:trPr>
        <w:tc>
          <w:tcPr>
            <w:tcW w:w="2492" w:type="dxa"/>
          </w:tcPr>
          <w:p w14:paraId="421A87A3" w14:textId="77777777" w:rsidR="00433F14" w:rsidRPr="00C930E0" w:rsidRDefault="00433F14" w:rsidP="000B7490">
            <w:pPr>
              <w:ind w:left="216"/>
              <w:rPr>
                <w:rFonts w:cs="Arial"/>
              </w:rPr>
            </w:pPr>
            <w:r w:rsidRPr="00C930E0">
              <w:rPr>
                <w:rFonts w:cs="Arial"/>
              </w:rPr>
              <w:t>QA Manager</w:t>
            </w:r>
          </w:p>
        </w:tc>
        <w:tc>
          <w:tcPr>
            <w:tcW w:w="2301" w:type="dxa"/>
          </w:tcPr>
          <w:p w14:paraId="0ED25774" w14:textId="309D9557" w:rsidR="00433F14" w:rsidRPr="00C930E0" w:rsidRDefault="00852A6E" w:rsidP="000B7490">
            <w:pPr>
              <w:rPr>
                <w:rFonts w:cs="Arial"/>
              </w:rPr>
            </w:pPr>
            <w:r>
              <w:rPr>
                <w:rFonts w:cs="Arial"/>
              </w:rPr>
              <w:t>Drishti Shishodiya</w:t>
            </w:r>
          </w:p>
        </w:tc>
        <w:tc>
          <w:tcPr>
            <w:tcW w:w="2767" w:type="dxa"/>
          </w:tcPr>
          <w:p w14:paraId="3671AB72" w14:textId="68466766" w:rsidR="00433F14" w:rsidRPr="00C930E0" w:rsidRDefault="00852A6E" w:rsidP="000B7490">
            <w:pPr>
              <w:rPr>
                <w:rFonts w:cs="Arial"/>
              </w:rPr>
            </w:pPr>
            <w:r>
              <w:rPr>
                <w:rFonts w:cs="Arial"/>
              </w:rPr>
              <w:t>Drishti S.</w:t>
            </w:r>
          </w:p>
        </w:tc>
        <w:tc>
          <w:tcPr>
            <w:tcW w:w="2026" w:type="dxa"/>
          </w:tcPr>
          <w:p w14:paraId="41CB17FE" w14:textId="55D64411" w:rsidR="00433F14" w:rsidRPr="00C930E0" w:rsidRDefault="00433F14" w:rsidP="000B7490">
            <w:pPr>
              <w:rPr>
                <w:rFonts w:cs="Arial"/>
              </w:rPr>
            </w:pPr>
            <w:r w:rsidRPr="00C930E0">
              <w:rPr>
                <w:rFonts w:cs="Arial"/>
              </w:rPr>
              <w:t>12/03/201</w:t>
            </w:r>
            <w:r w:rsidR="00852A6E">
              <w:rPr>
                <w:rFonts w:cs="Arial"/>
              </w:rPr>
              <w:t>9</w:t>
            </w:r>
          </w:p>
        </w:tc>
      </w:tr>
      <w:tr w:rsidR="00433F14" w:rsidRPr="00C930E0" w14:paraId="488AD0AC" w14:textId="77777777" w:rsidTr="000B7490">
        <w:trPr>
          <w:trHeight w:val="341"/>
        </w:trPr>
        <w:tc>
          <w:tcPr>
            <w:tcW w:w="2492" w:type="dxa"/>
          </w:tcPr>
          <w:p w14:paraId="4F0980B2" w14:textId="77777777" w:rsidR="00433F14" w:rsidRPr="00C930E0" w:rsidRDefault="00433F14" w:rsidP="000B7490">
            <w:pPr>
              <w:ind w:left="216"/>
              <w:rPr>
                <w:rFonts w:cs="Arial"/>
              </w:rPr>
            </w:pPr>
            <w:r w:rsidRPr="00C930E0">
              <w:rPr>
                <w:rFonts w:cs="Arial"/>
              </w:rPr>
              <w:t>QA Lead</w:t>
            </w:r>
          </w:p>
        </w:tc>
        <w:tc>
          <w:tcPr>
            <w:tcW w:w="2301" w:type="dxa"/>
          </w:tcPr>
          <w:p w14:paraId="3A9B053B" w14:textId="77777777" w:rsidR="00433F14" w:rsidRPr="00C930E0" w:rsidRDefault="00433F14" w:rsidP="000B7490">
            <w:r w:rsidRPr="00C930E0">
              <w:t>Wilson</w:t>
            </w:r>
          </w:p>
        </w:tc>
        <w:tc>
          <w:tcPr>
            <w:tcW w:w="2767" w:type="dxa"/>
          </w:tcPr>
          <w:p w14:paraId="682476BB" w14:textId="77777777" w:rsidR="00433F14" w:rsidRPr="00C930E0" w:rsidRDefault="00433F14" w:rsidP="000B7490">
            <w:pPr>
              <w:rPr>
                <w:rFonts w:cs="Arial"/>
              </w:rPr>
            </w:pPr>
            <w:r w:rsidRPr="00C930E0">
              <w:rPr>
                <w:rFonts w:cs="Arial"/>
              </w:rPr>
              <w:t>Wilson</w:t>
            </w:r>
          </w:p>
        </w:tc>
        <w:tc>
          <w:tcPr>
            <w:tcW w:w="2026" w:type="dxa"/>
          </w:tcPr>
          <w:p w14:paraId="59EBDD04" w14:textId="0B864E20" w:rsidR="00433F14" w:rsidRPr="00C930E0" w:rsidRDefault="00433F14" w:rsidP="000B7490">
            <w:pPr>
              <w:ind w:hanging="260"/>
              <w:rPr>
                <w:rFonts w:cs="Arial"/>
              </w:rPr>
            </w:pPr>
            <w:r w:rsidRPr="00C930E0">
              <w:rPr>
                <w:rFonts w:cs="Arial"/>
              </w:rPr>
              <w:t xml:space="preserve">     12/01/201</w:t>
            </w:r>
            <w:r w:rsidR="00852A6E">
              <w:rPr>
                <w:rFonts w:cs="Arial"/>
              </w:rPr>
              <w:t>9</w:t>
            </w:r>
          </w:p>
        </w:tc>
      </w:tr>
      <w:tr w:rsidR="00433F14" w:rsidRPr="00C930E0" w14:paraId="5AB470FD" w14:textId="77777777" w:rsidTr="000B7490">
        <w:trPr>
          <w:trHeight w:val="341"/>
        </w:trPr>
        <w:tc>
          <w:tcPr>
            <w:tcW w:w="2492" w:type="dxa"/>
          </w:tcPr>
          <w:p w14:paraId="107437BF" w14:textId="77777777" w:rsidR="00433F14" w:rsidRPr="00C930E0" w:rsidRDefault="00433F14" w:rsidP="000B7490">
            <w:pPr>
              <w:ind w:left="216"/>
              <w:rPr>
                <w:rFonts w:cs="Arial"/>
              </w:rPr>
            </w:pPr>
            <w:r w:rsidRPr="00C930E0">
              <w:rPr>
                <w:rFonts w:cs="Arial"/>
              </w:rPr>
              <w:t>QA Lead</w:t>
            </w:r>
          </w:p>
        </w:tc>
        <w:tc>
          <w:tcPr>
            <w:tcW w:w="2301" w:type="dxa"/>
          </w:tcPr>
          <w:p w14:paraId="558B4505" w14:textId="77777777" w:rsidR="00433F14" w:rsidRPr="00C930E0" w:rsidRDefault="00433F14" w:rsidP="000B7490">
            <w:pPr>
              <w:rPr>
                <w:rFonts w:cs="Arial"/>
              </w:rPr>
            </w:pPr>
            <w:r w:rsidRPr="00C930E0">
              <w:rPr>
                <w:rFonts w:cs="Arial"/>
              </w:rPr>
              <w:t>Karson</w:t>
            </w:r>
          </w:p>
        </w:tc>
        <w:tc>
          <w:tcPr>
            <w:tcW w:w="2767" w:type="dxa"/>
          </w:tcPr>
          <w:p w14:paraId="5AE3B837" w14:textId="77777777" w:rsidR="00433F14" w:rsidRPr="00C930E0" w:rsidRDefault="00433F14" w:rsidP="000B7490">
            <w:pPr>
              <w:rPr>
                <w:rFonts w:cs="Arial"/>
              </w:rPr>
            </w:pPr>
            <w:r w:rsidRPr="00C930E0">
              <w:rPr>
                <w:rFonts w:cs="Arial"/>
              </w:rPr>
              <w:t>Karson</w:t>
            </w:r>
          </w:p>
        </w:tc>
        <w:tc>
          <w:tcPr>
            <w:tcW w:w="2026" w:type="dxa"/>
          </w:tcPr>
          <w:p w14:paraId="6D1F094B" w14:textId="72573532" w:rsidR="00433F14" w:rsidRPr="00C930E0" w:rsidRDefault="00433F14" w:rsidP="000B7490">
            <w:pPr>
              <w:rPr>
                <w:rFonts w:cs="Arial"/>
                <w:lang w:val="en-GB"/>
              </w:rPr>
            </w:pPr>
            <w:r w:rsidRPr="00C930E0">
              <w:rPr>
                <w:rFonts w:cs="Arial"/>
                <w:lang w:val="en-GB"/>
              </w:rPr>
              <w:t>12/01/201</w:t>
            </w:r>
            <w:r w:rsidR="00852A6E">
              <w:rPr>
                <w:rFonts w:cs="Arial"/>
                <w:lang w:val="en-GB"/>
              </w:rPr>
              <w:t>9</w:t>
            </w:r>
          </w:p>
        </w:tc>
      </w:tr>
      <w:tr w:rsidR="00433F14" w:rsidRPr="00C930E0" w14:paraId="6B9DF701" w14:textId="77777777" w:rsidTr="000B7490">
        <w:trPr>
          <w:trHeight w:val="341"/>
        </w:trPr>
        <w:tc>
          <w:tcPr>
            <w:tcW w:w="2492" w:type="dxa"/>
          </w:tcPr>
          <w:p w14:paraId="575F85BB" w14:textId="77777777" w:rsidR="00433F14" w:rsidRPr="00C930E0" w:rsidRDefault="00433F14" w:rsidP="000B7490">
            <w:pPr>
              <w:ind w:left="216"/>
              <w:rPr>
                <w:rFonts w:cs="Arial"/>
              </w:rPr>
            </w:pPr>
            <w:r w:rsidRPr="00C930E0">
              <w:rPr>
                <w:rFonts w:cs="Arial"/>
              </w:rPr>
              <w:t>Automation Architect</w:t>
            </w:r>
          </w:p>
        </w:tc>
        <w:tc>
          <w:tcPr>
            <w:tcW w:w="2301" w:type="dxa"/>
          </w:tcPr>
          <w:p w14:paraId="069A3F63" w14:textId="77777777" w:rsidR="00433F14" w:rsidRPr="00C930E0" w:rsidRDefault="00433F14" w:rsidP="000B7490">
            <w:pPr>
              <w:rPr>
                <w:rFonts w:cs="Arial"/>
              </w:rPr>
            </w:pPr>
            <w:proofErr w:type="spellStart"/>
            <w:r w:rsidRPr="00C930E0">
              <w:rPr>
                <w:rFonts w:cs="Arial"/>
              </w:rPr>
              <w:t>Akshay</w:t>
            </w:r>
            <w:proofErr w:type="spellEnd"/>
            <w:r w:rsidRPr="00C930E0">
              <w:rPr>
                <w:rFonts w:cs="Arial"/>
              </w:rPr>
              <w:t xml:space="preserve"> Shinde</w:t>
            </w:r>
          </w:p>
        </w:tc>
        <w:tc>
          <w:tcPr>
            <w:tcW w:w="2767" w:type="dxa"/>
          </w:tcPr>
          <w:p w14:paraId="667E7462" w14:textId="77777777" w:rsidR="00433F14" w:rsidRPr="00C930E0" w:rsidRDefault="00433F14" w:rsidP="000B7490">
            <w:pPr>
              <w:rPr>
                <w:rFonts w:cs="Arial"/>
              </w:rPr>
            </w:pPr>
            <w:proofErr w:type="spellStart"/>
            <w:r w:rsidRPr="00C930E0">
              <w:rPr>
                <w:rFonts w:cs="Arial"/>
              </w:rPr>
              <w:t>Akshay</w:t>
            </w:r>
            <w:proofErr w:type="spellEnd"/>
            <w:r w:rsidRPr="00C930E0">
              <w:rPr>
                <w:rFonts w:cs="Arial"/>
              </w:rPr>
              <w:t xml:space="preserve"> S.</w:t>
            </w:r>
          </w:p>
        </w:tc>
        <w:tc>
          <w:tcPr>
            <w:tcW w:w="2026" w:type="dxa"/>
          </w:tcPr>
          <w:p w14:paraId="1C43AF04" w14:textId="533050B4" w:rsidR="00433F14" w:rsidRPr="00C930E0" w:rsidRDefault="00433F14" w:rsidP="000B7490">
            <w:pPr>
              <w:ind w:hanging="260"/>
              <w:rPr>
                <w:rFonts w:cs="Arial"/>
              </w:rPr>
            </w:pPr>
            <w:r w:rsidRPr="00C930E0">
              <w:rPr>
                <w:rFonts w:cs="Arial"/>
              </w:rPr>
              <w:t xml:space="preserve">     11/29/201</w:t>
            </w:r>
            <w:r w:rsidR="00852A6E">
              <w:rPr>
                <w:rFonts w:cs="Arial"/>
              </w:rPr>
              <w:t>9</w:t>
            </w:r>
          </w:p>
        </w:tc>
      </w:tr>
    </w:tbl>
    <w:p w14:paraId="2619D74D" w14:textId="77777777" w:rsidR="00433F14" w:rsidRPr="00C930E0" w:rsidRDefault="00433F14" w:rsidP="00433F14"/>
    <w:p w14:paraId="045BA66F" w14:textId="77777777" w:rsidR="005758BC" w:rsidRPr="00C930E0" w:rsidRDefault="005758BC" w:rsidP="00433F14">
      <w:pPr>
        <w:spacing w:before="100" w:beforeAutospacing="1" w:after="336" w:line="240" w:lineRule="auto"/>
        <w:rPr>
          <w:rFonts w:cstheme="minorHAnsi"/>
        </w:rPr>
      </w:pPr>
    </w:p>
    <w:sectPr w:rsidR="005758BC" w:rsidRPr="00C930E0" w:rsidSect="00AF5F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570"/>
    <w:multiLevelType w:val="multilevel"/>
    <w:tmpl w:val="B2A4D31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757D47"/>
    <w:multiLevelType w:val="hybridMultilevel"/>
    <w:tmpl w:val="C3CE6DCC"/>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B046E5"/>
    <w:multiLevelType w:val="hybridMultilevel"/>
    <w:tmpl w:val="F2C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4944"/>
    <w:multiLevelType w:val="hybridMultilevel"/>
    <w:tmpl w:val="E51C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1DE8"/>
    <w:multiLevelType w:val="hybridMultilevel"/>
    <w:tmpl w:val="0FB6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C56"/>
    <w:multiLevelType w:val="hybridMultilevel"/>
    <w:tmpl w:val="F58C93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3B5171"/>
    <w:multiLevelType w:val="multilevel"/>
    <w:tmpl w:val="3468CA2C"/>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5621F51"/>
    <w:multiLevelType w:val="multilevel"/>
    <w:tmpl w:val="225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B6B95"/>
    <w:multiLevelType w:val="hybridMultilevel"/>
    <w:tmpl w:val="0696E870"/>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3A85683"/>
    <w:multiLevelType w:val="hybridMultilevel"/>
    <w:tmpl w:val="7444B1C0"/>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6172AC"/>
    <w:multiLevelType w:val="hybridMultilevel"/>
    <w:tmpl w:val="DF2E726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F6E63BE"/>
    <w:multiLevelType w:val="hybridMultilevel"/>
    <w:tmpl w:val="71962AE4"/>
    <w:lvl w:ilvl="0" w:tplc="DAEC3372">
      <w:start w:val="1"/>
      <w:numFmt w:val="bullet"/>
      <w:lvlText w:val="•"/>
      <w:lvlJc w:val="left"/>
      <w:pPr>
        <w:tabs>
          <w:tab w:val="num" w:pos="720"/>
        </w:tabs>
        <w:ind w:left="720" w:hanging="360"/>
      </w:pPr>
      <w:rPr>
        <w:rFonts w:ascii="Arial" w:hAnsi="Arial" w:hint="default"/>
      </w:rPr>
    </w:lvl>
    <w:lvl w:ilvl="1" w:tplc="EA92A7A6" w:tentative="1">
      <w:start w:val="1"/>
      <w:numFmt w:val="bullet"/>
      <w:lvlText w:val="•"/>
      <w:lvlJc w:val="left"/>
      <w:pPr>
        <w:tabs>
          <w:tab w:val="num" w:pos="1440"/>
        </w:tabs>
        <w:ind w:left="1440" w:hanging="360"/>
      </w:pPr>
      <w:rPr>
        <w:rFonts w:ascii="Arial" w:hAnsi="Arial" w:hint="default"/>
      </w:rPr>
    </w:lvl>
    <w:lvl w:ilvl="2" w:tplc="134CA844" w:tentative="1">
      <w:start w:val="1"/>
      <w:numFmt w:val="bullet"/>
      <w:lvlText w:val="•"/>
      <w:lvlJc w:val="left"/>
      <w:pPr>
        <w:tabs>
          <w:tab w:val="num" w:pos="2160"/>
        </w:tabs>
        <w:ind w:left="2160" w:hanging="360"/>
      </w:pPr>
      <w:rPr>
        <w:rFonts w:ascii="Arial" w:hAnsi="Arial" w:hint="default"/>
      </w:rPr>
    </w:lvl>
    <w:lvl w:ilvl="3" w:tplc="D59A2E50" w:tentative="1">
      <w:start w:val="1"/>
      <w:numFmt w:val="bullet"/>
      <w:lvlText w:val="•"/>
      <w:lvlJc w:val="left"/>
      <w:pPr>
        <w:tabs>
          <w:tab w:val="num" w:pos="2880"/>
        </w:tabs>
        <w:ind w:left="2880" w:hanging="360"/>
      </w:pPr>
      <w:rPr>
        <w:rFonts w:ascii="Arial" w:hAnsi="Arial" w:hint="default"/>
      </w:rPr>
    </w:lvl>
    <w:lvl w:ilvl="4" w:tplc="FD6010A8" w:tentative="1">
      <w:start w:val="1"/>
      <w:numFmt w:val="bullet"/>
      <w:lvlText w:val="•"/>
      <w:lvlJc w:val="left"/>
      <w:pPr>
        <w:tabs>
          <w:tab w:val="num" w:pos="3600"/>
        </w:tabs>
        <w:ind w:left="3600" w:hanging="360"/>
      </w:pPr>
      <w:rPr>
        <w:rFonts w:ascii="Arial" w:hAnsi="Arial" w:hint="default"/>
      </w:rPr>
    </w:lvl>
    <w:lvl w:ilvl="5" w:tplc="46908134" w:tentative="1">
      <w:start w:val="1"/>
      <w:numFmt w:val="bullet"/>
      <w:lvlText w:val="•"/>
      <w:lvlJc w:val="left"/>
      <w:pPr>
        <w:tabs>
          <w:tab w:val="num" w:pos="4320"/>
        </w:tabs>
        <w:ind w:left="4320" w:hanging="360"/>
      </w:pPr>
      <w:rPr>
        <w:rFonts w:ascii="Arial" w:hAnsi="Arial" w:hint="default"/>
      </w:rPr>
    </w:lvl>
    <w:lvl w:ilvl="6" w:tplc="24F42AC4" w:tentative="1">
      <w:start w:val="1"/>
      <w:numFmt w:val="bullet"/>
      <w:lvlText w:val="•"/>
      <w:lvlJc w:val="left"/>
      <w:pPr>
        <w:tabs>
          <w:tab w:val="num" w:pos="5040"/>
        </w:tabs>
        <w:ind w:left="5040" w:hanging="360"/>
      </w:pPr>
      <w:rPr>
        <w:rFonts w:ascii="Arial" w:hAnsi="Arial" w:hint="default"/>
      </w:rPr>
    </w:lvl>
    <w:lvl w:ilvl="7" w:tplc="184C8404" w:tentative="1">
      <w:start w:val="1"/>
      <w:numFmt w:val="bullet"/>
      <w:lvlText w:val="•"/>
      <w:lvlJc w:val="left"/>
      <w:pPr>
        <w:tabs>
          <w:tab w:val="num" w:pos="5760"/>
        </w:tabs>
        <w:ind w:left="5760" w:hanging="360"/>
      </w:pPr>
      <w:rPr>
        <w:rFonts w:ascii="Arial" w:hAnsi="Arial" w:hint="default"/>
      </w:rPr>
    </w:lvl>
    <w:lvl w:ilvl="8" w:tplc="0A9A35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1A043A"/>
    <w:multiLevelType w:val="hybridMultilevel"/>
    <w:tmpl w:val="ADBC9024"/>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FB6C83"/>
    <w:multiLevelType w:val="hybridMultilevel"/>
    <w:tmpl w:val="426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D5859"/>
    <w:multiLevelType w:val="hybridMultilevel"/>
    <w:tmpl w:val="186AFB98"/>
    <w:lvl w:ilvl="0" w:tplc="04090001">
      <w:start w:val="1"/>
      <w:numFmt w:val="bullet"/>
      <w:lvlText w:val=""/>
      <w:lvlJc w:val="left"/>
      <w:pPr>
        <w:ind w:left="1987" w:hanging="360"/>
      </w:pPr>
      <w:rPr>
        <w:rFonts w:ascii="Symbol" w:hAnsi="Symbol" w:hint="default"/>
      </w:rPr>
    </w:lvl>
    <w:lvl w:ilvl="1" w:tplc="04090003">
      <w:start w:val="1"/>
      <w:numFmt w:val="bullet"/>
      <w:lvlText w:val="o"/>
      <w:lvlJc w:val="left"/>
      <w:pPr>
        <w:ind w:left="2707" w:hanging="360"/>
      </w:pPr>
      <w:rPr>
        <w:rFonts w:ascii="Courier New" w:hAnsi="Courier New" w:cs="Courier New" w:hint="default"/>
      </w:rPr>
    </w:lvl>
    <w:lvl w:ilvl="2" w:tplc="04090005">
      <w:start w:val="1"/>
      <w:numFmt w:val="bullet"/>
      <w:lvlText w:val=""/>
      <w:lvlJc w:val="left"/>
      <w:pPr>
        <w:ind w:left="3427" w:hanging="360"/>
      </w:pPr>
      <w:rPr>
        <w:rFonts w:ascii="Wingdings" w:hAnsi="Wingdings" w:hint="default"/>
      </w:rPr>
    </w:lvl>
    <w:lvl w:ilvl="3" w:tplc="04090001">
      <w:start w:val="1"/>
      <w:numFmt w:val="bullet"/>
      <w:lvlText w:val=""/>
      <w:lvlJc w:val="left"/>
      <w:pPr>
        <w:ind w:left="4147" w:hanging="360"/>
      </w:pPr>
      <w:rPr>
        <w:rFonts w:ascii="Symbol" w:hAnsi="Symbol" w:hint="default"/>
      </w:rPr>
    </w:lvl>
    <w:lvl w:ilvl="4" w:tplc="04090003">
      <w:start w:val="1"/>
      <w:numFmt w:val="bullet"/>
      <w:lvlText w:val="o"/>
      <w:lvlJc w:val="left"/>
      <w:pPr>
        <w:ind w:left="4867" w:hanging="360"/>
      </w:pPr>
      <w:rPr>
        <w:rFonts w:ascii="Courier New" w:hAnsi="Courier New" w:cs="Courier New" w:hint="default"/>
      </w:rPr>
    </w:lvl>
    <w:lvl w:ilvl="5" w:tplc="04090005">
      <w:start w:val="1"/>
      <w:numFmt w:val="bullet"/>
      <w:lvlText w:val=""/>
      <w:lvlJc w:val="left"/>
      <w:pPr>
        <w:ind w:left="5587" w:hanging="360"/>
      </w:pPr>
      <w:rPr>
        <w:rFonts w:ascii="Wingdings" w:hAnsi="Wingdings" w:hint="default"/>
      </w:rPr>
    </w:lvl>
    <w:lvl w:ilvl="6" w:tplc="04090001">
      <w:start w:val="1"/>
      <w:numFmt w:val="bullet"/>
      <w:lvlText w:val=""/>
      <w:lvlJc w:val="left"/>
      <w:pPr>
        <w:ind w:left="6307" w:hanging="360"/>
      </w:pPr>
      <w:rPr>
        <w:rFonts w:ascii="Symbol" w:hAnsi="Symbol" w:hint="default"/>
      </w:rPr>
    </w:lvl>
    <w:lvl w:ilvl="7" w:tplc="04090003">
      <w:start w:val="1"/>
      <w:numFmt w:val="bullet"/>
      <w:lvlText w:val="o"/>
      <w:lvlJc w:val="left"/>
      <w:pPr>
        <w:ind w:left="7027" w:hanging="360"/>
      </w:pPr>
      <w:rPr>
        <w:rFonts w:ascii="Courier New" w:hAnsi="Courier New" w:cs="Courier New" w:hint="default"/>
      </w:rPr>
    </w:lvl>
    <w:lvl w:ilvl="8" w:tplc="04090005">
      <w:start w:val="1"/>
      <w:numFmt w:val="bullet"/>
      <w:lvlText w:val=""/>
      <w:lvlJc w:val="left"/>
      <w:pPr>
        <w:ind w:left="7747" w:hanging="360"/>
      </w:pPr>
      <w:rPr>
        <w:rFonts w:ascii="Wingdings" w:hAnsi="Wingdings" w:hint="default"/>
      </w:rPr>
    </w:lvl>
  </w:abstractNum>
  <w:abstractNum w:abstractNumId="1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6" w15:restartNumberingAfterBreak="0">
    <w:nsid w:val="6E562EA4"/>
    <w:multiLevelType w:val="hybridMultilevel"/>
    <w:tmpl w:val="EFEC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A0C1D"/>
    <w:multiLevelType w:val="hybridMultilevel"/>
    <w:tmpl w:val="C344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F7E0F"/>
    <w:multiLevelType w:val="multilevel"/>
    <w:tmpl w:val="B0D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11"/>
  </w:num>
  <w:num w:numId="4">
    <w:abstractNumId w:val="6"/>
  </w:num>
  <w:num w:numId="5">
    <w:abstractNumId w:val="3"/>
  </w:num>
  <w:num w:numId="6">
    <w:abstractNumId w:val="17"/>
  </w:num>
  <w:num w:numId="7">
    <w:abstractNumId w:val="0"/>
  </w:num>
  <w:num w:numId="8">
    <w:abstractNumId w:val="16"/>
  </w:num>
  <w:num w:numId="9">
    <w:abstractNumId w:val="2"/>
  </w:num>
  <w:num w:numId="10">
    <w:abstractNumId w:val="7"/>
  </w:num>
  <w:num w:numId="11">
    <w:abstractNumId w:val="13"/>
  </w:num>
  <w:num w:numId="12">
    <w:abstractNumId w:val="4"/>
  </w:num>
  <w:num w:numId="13">
    <w:abstractNumId w:val="14"/>
  </w:num>
  <w:num w:numId="14">
    <w:abstractNumId w:val="12"/>
  </w:num>
  <w:num w:numId="15">
    <w:abstractNumId w:val="10"/>
  </w:num>
  <w:num w:numId="16">
    <w:abstractNumId w:val="9"/>
  </w:num>
  <w:num w:numId="17">
    <w:abstractNumId w:val="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6B"/>
    <w:rsid w:val="000031F1"/>
    <w:rsid w:val="0003722A"/>
    <w:rsid w:val="00043268"/>
    <w:rsid w:val="000508B6"/>
    <w:rsid w:val="000620E7"/>
    <w:rsid w:val="000633E9"/>
    <w:rsid w:val="000723C5"/>
    <w:rsid w:val="000C4FBD"/>
    <w:rsid w:val="000D6192"/>
    <w:rsid w:val="000E71E3"/>
    <w:rsid w:val="001129C6"/>
    <w:rsid w:val="00182800"/>
    <w:rsid w:val="002031E6"/>
    <w:rsid w:val="00203C82"/>
    <w:rsid w:val="00256F3E"/>
    <w:rsid w:val="00257E45"/>
    <w:rsid w:val="00287A7C"/>
    <w:rsid w:val="002911D6"/>
    <w:rsid w:val="002E4CD9"/>
    <w:rsid w:val="0030370F"/>
    <w:rsid w:val="003646A9"/>
    <w:rsid w:val="00376984"/>
    <w:rsid w:val="003B1746"/>
    <w:rsid w:val="003D7808"/>
    <w:rsid w:val="003E135A"/>
    <w:rsid w:val="003E44DD"/>
    <w:rsid w:val="003F4D3B"/>
    <w:rsid w:val="0040169F"/>
    <w:rsid w:val="00433F14"/>
    <w:rsid w:val="004405F6"/>
    <w:rsid w:val="0046708A"/>
    <w:rsid w:val="00484104"/>
    <w:rsid w:val="004B6C97"/>
    <w:rsid w:val="004C2D2C"/>
    <w:rsid w:val="005137F8"/>
    <w:rsid w:val="00541687"/>
    <w:rsid w:val="005758BC"/>
    <w:rsid w:val="0058096D"/>
    <w:rsid w:val="005A4C34"/>
    <w:rsid w:val="005C3893"/>
    <w:rsid w:val="005F4292"/>
    <w:rsid w:val="00667268"/>
    <w:rsid w:val="00694FFE"/>
    <w:rsid w:val="00696C9A"/>
    <w:rsid w:val="006B0509"/>
    <w:rsid w:val="006E4AD9"/>
    <w:rsid w:val="00766728"/>
    <w:rsid w:val="007A0393"/>
    <w:rsid w:val="007A1DAC"/>
    <w:rsid w:val="007C2931"/>
    <w:rsid w:val="008059B5"/>
    <w:rsid w:val="0081006A"/>
    <w:rsid w:val="0081276F"/>
    <w:rsid w:val="00820FD8"/>
    <w:rsid w:val="0083216C"/>
    <w:rsid w:val="00852A6E"/>
    <w:rsid w:val="0086531B"/>
    <w:rsid w:val="00881301"/>
    <w:rsid w:val="0088282E"/>
    <w:rsid w:val="00885B03"/>
    <w:rsid w:val="008B2432"/>
    <w:rsid w:val="008C6EA1"/>
    <w:rsid w:val="0091034A"/>
    <w:rsid w:val="00951C18"/>
    <w:rsid w:val="00970803"/>
    <w:rsid w:val="009E4796"/>
    <w:rsid w:val="009E4815"/>
    <w:rsid w:val="009F0D66"/>
    <w:rsid w:val="00A26A15"/>
    <w:rsid w:val="00A73E37"/>
    <w:rsid w:val="00AD59D2"/>
    <w:rsid w:val="00AF5F33"/>
    <w:rsid w:val="00B359F0"/>
    <w:rsid w:val="00B42F3D"/>
    <w:rsid w:val="00B5727C"/>
    <w:rsid w:val="00B8468A"/>
    <w:rsid w:val="00BA7080"/>
    <w:rsid w:val="00BD3D6B"/>
    <w:rsid w:val="00C204D0"/>
    <w:rsid w:val="00C32428"/>
    <w:rsid w:val="00C44419"/>
    <w:rsid w:val="00C51B76"/>
    <w:rsid w:val="00C75A0C"/>
    <w:rsid w:val="00C930E0"/>
    <w:rsid w:val="00CB72E8"/>
    <w:rsid w:val="00CC1207"/>
    <w:rsid w:val="00D519DE"/>
    <w:rsid w:val="00D53CC6"/>
    <w:rsid w:val="00D61026"/>
    <w:rsid w:val="00D6106F"/>
    <w:rsid w:val="00D75897"/>
    <w:rsid w:val="00D828D8"/>
    <w:rsid w:val="00DC0CFE"/>
    <w:rsid w:val="00DC2F16"/>
    <w:rsid w:val="00DF5FF7"/>
    <w:rsid w:val="00E32491"/>
    <w:rsid w:val="00E9467B"/>
    <w:rsid w:val="00EE7EDB"/>
    <w:rsid w:val="00F10288"/>
    <w:rsid w:val="00F21686"/>
    <w:rsid w:val="00F25A26"/>
    <w:rsid w:val="00F40218"/>
    <w:rsid w:val="00F57DF1"/>
    <w:rsid w:val="00F6417C"/>
    <w:rsid w:val="00FC1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A1619"/>
  <w15:docId w15:val="{CE3072DA-5ACA-415A-8030-A756D727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3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3D6B"/>
    <w:pPr>
      <w:spacing w:before="100" w:beforeAutospacing="1" w:after="300" w:line="288" w:lineRule="atLeast"/>
      <w:outlineLvl w:val="2"/>
    </w:pPr>
    <w:rPr>
      <w:rFonts w:ascii="inherit" w:eastAsia="Times New Roman" w:hAnsi="inherit" w:cs="Times New Roman"/>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D6B"/>
    <w:rPr>
      <w:rFonts w:ascii="inherit" w:eastAsia="Times New Roman" w:hAnsi="inherit" w:cs="Times New Roman"/>
      <w:sz w:val="33"/>
      <w:szCs w:val="33"/>
    </w:rPr>
  </w:style>
  <w:style w:type="character" w:styleId="Hyperlink">
    <w:name w:val="Hyperlink"/>
    <w:basedOn w:val="DefaultParagraphFont"/>
    <w:uiPriority w:val="99"/>
    <w:unhideWhenUsed/>
    <w:rsid w:val="00BD3D6B"/>
    <w:rPr>
      <w:color w:val="A90000"/>
      <w:u w:val="single"/>
      <w:shd w:val="clear" w:color="auto" w:fill="auto"/>
    </w:rPr>
  </w:style>
  <w:style w:type="character" w:styleId="Strong">
    <w:name w:val="Strong"/>
    <w:basedOn w:val="DefaultParagraphFont"/>
    <w:uiPriority w:val="22"/>
    <w:qFormat/>
    <w:rsid w:val="00BD3D6B"/>
    <w:rPr>
      <w:b/>
      <w:bCs/>
    </w:rPr>
  </w:style>
  <w:style w:type="paragraph" w:styleId="NormalWeb">
    <w:name w:val="Normal (Web)"/>
    <w:basedOn w:val="Normal"/>
    <w:uiPriority w:val="99"/>
    <w:semiHidden/>
    <w:unhideWhenUsed/>
    <w:rsid w:val="00BD3D6B"/>
    <w:pPr>
      <w:spacing w:before="100" w:beforeAutospacing="1" w:after="336" w:line="240" w:lineRule="auto"/>
    </w:pPr>
    <w:rPr>
      <w:rFonts w:ascii="Times New Roman" w:eastAsia="Times New Roman" w:hAnsi="Times New Roman" w:cs="Times New Roman"/>
      <w:sz w:val="24"/>
      <w:szCs w:val="24"/>
    </w:rPr>
  </w:style>
  <w:style w:type="paragraph" w:customStyle="1" w:styleId="Bullet">
    <w:name w:val="Bullet"/>
    <w:basedOn w:val="Normal"/>
    <w:rsid w:val="003E44DD"/>
    <w:pPr>
      <w:numPr>
        <w:numId w:val="2"/>
      </w:numPr>
      <w:spacing w:after="0" w:line="240" w:lineRule="auto"/>
    </w:pPr>
    <w:rPr>
      <w:rFonts w:ascii="Times New Roman" w:eastAsia="Times New Roman" w:hAnsi="Times New Roman" w:cs="Times New Roman"/>
      <w:szCs w:val="20"/>
    </w:rPr>
  </w:style>
  <w:style w:type="paragraph" w:styleId="BodyText">
    <w:name w:val="Body Text"/>
    <w:basedOn w:val="Normal"/>
    <w:link w:val="BodyTextChar"/>
    <w:semiHidden/>
    <w:rsid w:val="003E44DD"/>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3E44DD"/>
    <w:rPr>
      <w:rFonts w:ascii="Times New Roman" w:eastAsia="Times New Roman" w:hAnsi="Times New Roman" w:cs="Times New Roman"/>
      <w:b/>
      <w:bCs/>
      <w:szCs w:val="24"/>
    </w:rPr>
  </w:style>
  <w:style w:type="paragraph" w:styleId="ListParagraph">
    <w:name w:val="List Paragraph"/>
    <w:basedOn w:val="Normal"/>
    <w:uiPriority w:val="34"/>
    <w:qFormat/>
    <w:rsid w:val="003646A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33F14"/>
    <w:rPr>
      <w:rFonts w:asciiTheme="majorHAnsi" w:eastAsiaTheme="majorEastAsia" w:hAnsiTheme="majorHAnsi" w:cstheme="majorBidi"/>
      <w:color w:val="2F5496" w:themeColor="accent1" w:themeShade="BF"/>
      <w:sz w:val="26"/>
      <w:szCs w:val="26"/>
    </w:rPr>
  </w:style>
  <w:style w:type="paragraph" w:styleId="Subtitle">
    <w:name w:val="Subtitle"/>
    <w:basedOn w:val="Normal"/>
    <w:link w:val="SubtitleChar"/>
    <w:qFormat/>
    <w:rsid w:val="00433F14"/>
    <w:pPr>
      <w:snapToGrid w:val="0"/>
      <w:spacing w:after="0" w:line="240" w:lineRule="auto"/>
    </w:pPr>
    <w:rPr>
      <w:rFonts w:ascii="Arial" w:eastAsia="Times New Roman" w:hAnsi="Arial" w:cs="Times New Roman"/>
      <w:sz w:val="24"/>
      <w:szCs w:val="20"/>
      <w14:shadow w14:blurRad="50800" w14:dist="38100" w14:dir="2700000" w14:sx="100000" w14:sy="100000" w14:kx="0" w14:ky="0" w14:algn="tl">
        <w14:srgbClr w14:val="000000">
          <w14:alpha w14:val="60000"/>
        </w14:srgbClr>
      </w14:shadow>
    </w:rPr>
  </w:style>
  <w:style w:type="character" w:customStyle="1" w:styleId="SubtitleChar">
    <w:name w:val="Subtitle Char"/>
    <w:basedOn w:val="DefaultParagraphFont"/>
    <w:link w:val="Subtitle"/>
    <w:rsid w:val="00433F14"/>
    <w:rPr>
      <w:rFonts w:ascii="Arial" w:eastAsia="Times New Roman" w:hAnsi="Arial" w:cs="Times New Roman"/>
      <w:sz w:val="24"/>
      <w:szCs w:val="20"/>
      <w14:shadow w14:blurRad="50800" w14:dist="38100" w14:dir="2700000" w14:sx="100000" w14:sy="100000" w14:kx="0" w14:ky="0" w14:algn="tl">
        <w14:srgbClr w14:val="000000">
          <w14:alpha w14:val="60000"/>
        </w14:srgbClr>
      </w14:shadow>
    </w:rPr>
  </w:style>
  <w:style w:type="paragraph" w:customStyle="1" w:styleId="StyleHeading1BottomSinglesolidlineGray-5015ptLin">
    <w:name w:val="Style Heading 1 + Bottom: (Single solid line Gray-50%  1.5 pt Lin..."/>
    <w:basedOn w:val="Heading1"/>
    <w:rsid w:val="00433F14"/>
    <w:pPr>
      <w:keepLines w:val="0"/>
      <w:pBdr>
        <w:bottom w:val="single" w:sz="12" w:space="1" w:color="808080"/>
      </w:pBdr>
      <w:spacing w:after="60" w:line="240" w:lineRule="auto"/>
    </w:pPr>
    <w:rPr>
      <w:rFonts w:ascii="Arial" w:eastAsia="Times New Roman" w:hAnsi="Arial" w:cs="Times New Roman"/>
      <w:b/>
      <w:bCs/>
      <w:smallCaps/>
      <w:color w:val="AF1E23"/>
      <w:kern w:val="32"/>
      <w:sz w:val="28"/>
      <w:szCs w:val="20"/>
    </w:rPr>
  </w:style>
  <w:style w:type="paragraph" w:styleId="BodyTextIndent3">
    <w:name w:val="Body Text Indent 3"/>
    <w:basedOn w:val="Normal"/>
    <w:link w:val="BodyTextIndent3Char"/>
    <w:uiPriority w:val="99"/>
    <w:semiHidden/>
    <w:unhideWhenUsed/>
    <w:rsid w:val="00433F1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33F14"/>
    <w:rPr>
      <w:sz w:val="16"/>
      <w:szCs w:val="16"/>
    </w:rPr>
  </w:style>
  <w:style w:type="character" w:customStyle="1" w:styleId="Heading1Char">
    <w:name w:val="Heading 1 Char"/>
    <w:basedOn w:val="DefaultParagraphFont"/>
    <w:link w:val="Heading1"/>
    <w:uiPriority w:val="9"/>
    <w:rsid w:val="00433F14"/>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D519D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519DE"/>
    <w:rPr>
      <w:rFonts w:ascii="Arial" w:eastAsia="Times New Roman" w:hAnsi="Arial" w:cs="Times New Roman"/>
      <w:b/>
      <w:kern w:val="28"/>
      <w:sz w:val="64"/>
      <w:szCs w:val="20"/>
    </w:rPr>
  </w:style>
  <w:style w:type="paragraph" w:customStyle="1" w:styleId="ByLine">
    <w:name w:val="ByLine"/>
    <w:basedOn w:val="Title"/>
    <w:rsid w:val="00D519D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254">
      <w:bodyDiv w:val="1"/>
      <w:marLeft w:val="0"/>
      <w:marRight w:val="0"/>
      <w:marTop w:val="0"/>
      <w:marBottom w:val="0"/>
      <w:divBdr>
        <w:top w:val="none" w:sz="0" w:space="0" w:color="auto"/>
        <w:left w:val="none" w:sz="0" w:space="0" w:color="auto"/>
        <w:bottom w:val="none" w:sz="0" w:space="0" w:color="auto"/>
        <w:right w:val="none" w:sz="0" w:space="0" w:color="auto"/>
      </w:divBdr>
      <w:divsChild>
        <w:div w:id="1289582974">
          <w:marLeft w:val="0"/>
          <w:marRight w:val="0"/>
          <w:marTop w:val="0"/>
          <w:marBottom w:val="0"/>
          <w:divBdr>
            <w:top w:val="none" w:sz="0" w:space="0" w:color="auto"/>
            <w:left w:val="none" w:sz="0" w:space="0" w:color="auto"/>
            <w:bottom w:val="none" w:sz="0" w:space="0" w:color="auto"/>
            <w:right w:val="none" w:sz="0" w:space="0" w:color="auto"/>
          </w:divBdr>
          <w:divsChild>
            <w:div w:id="1713925146">
              <w:marLeft w:val="0"/>
              <w:marRight w:val="0"/>
              <w:marTop w:val="0"/>
              <w:marBottom w:val="0"/>
              <w:divBdr>
                <w:top w:val="none" w:sz="0" w:space="0" w:color="auto"/>
                <w:left w:val="none" w:sz="0" w:space="0" w:color="auto"/>
                <w:bottom w:val="none" w:sz="0" w:space="0" w:color="auto"/>
                <w:right w:val="none" w:sz="0" w:space="0" w:color="auto"/>
              </w:divBdr>
              <w:divsChild>
                <w:div w:id="336926511">
                  <w:marLeft w:val="0"/>
                  <w:marRight w:val="0"/>
                  <w:marTop w:val="0"/>
                  <w:marBottom w:val="0"/>
                  <w:divBdr>
                    <w:top w:val="none" w:sz="0" w:space="0" w:color="auto"/>
                    <w:left w:val="none" w:sz="0" w:space="0" w:color="auto"/>
                    <w:bottom w:val="none" w:sz="0" w:space="0" w:color="auto"/>
                    <w:right w:val="none" w:sz="0" w:space="0" w:color="auto"/>
                  </w:divBdr>
                  <w:divsChild>
                    <w:div w:id="455373215">
                      <w:marLeft w:val="0"/>
                      <w:marRight w:val="0"/>
                      <w:marTop w:val="0"/>
                      <w:marBottom w:val="0"/>
                      <w:divBdr>
                        <w:top w:val="none" w:sz="0" w:space="0" w:color="auto"/>
                        <w:left w:val="none" w:sz="0" w:space="0" w:color="auto"/>
                        <w:bottom w:val="none" w:sz="0" w:space="0" w:color="auto"/>
                        <w:right w:val="none" w:sz="0" w:space="0" w:color="auto"/>
                      </w:divBdr>
                      <w:divsChild>
                        <w:div w:id="175855789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62960">
      <w:bodyDiv w:val="1"/>
      <w:marLeft w:val="0"/>
      <w:marRight w:val="0"/>
      <w:marTop w:val="0"/>
      <w:marBottom w:val="0"/>
      <w:divBdr>
        <w:top w:val="none" w:sz="0" w:space="0" w:color="auto"/>
        <w:left w:val="none" w:sz="0" w:space="0" w:color="auto"/>
        <w:bottom w:val="none" w:sz="0" w:space="0" w:color="auto"/>
        <w:right w:val="none" w:sz="0" w:space="0" w:color="auto"/>
      </w:divBdr>
      <w:divsChild>
        <w:div w:id="188688878">
          <w:marLeft w:val="360"/>
          <w:marRight w:val="0"/>
          <w:marTop w:val="200"/>
          <w:marBottom w:val="0"/>
          <w:divBdr>
            <w:top w:val="none" w:sz="0" w:space="0" w:color="auto"/>
            <w:left w:val="none" w:sz="0" w:space="0" w:color="auto"/>
            <w:bottom w:val="none" w:sz="0" w:space="0" w:color="auto"/>
            <w:right w:val="none" w:sz="0" w:space="0" w:color="auto"/>
          </w:divBdr>
        </w:div>
      </w:divsChild>
    </w:div>
    <w:div w:id="1571967216">
      <w:bodyDiv w:val="1"/>
      <w:marLeft w:val="0"/>
      <w:marRight w:val="0"/>
      <w:marTop w:val="0"/>
      <w:marBottom w:val="0"/>
      <w:divBdr>
        <w:top w:val="none" w:sz="0" w:space="0" w:color="auto"/>
        <w:left w:val="none" w:sz="0" w:space="0" w:color="auto"/>
        <w:bottom w:val="none" w:sz="0" w:space="0" w:color="auto"/>
        <w:right w:val="none" w:sz="0" w:space="0" w:color="auto"/>
      </w:divBdr>
    </w:div>
    <w:div w:id="1687829844">
      <w:bodyDiv w:val="1"/>
      <w:marLeft w:val="0"/>
      <w:marRight w:val="0"/>
      <w:marTop w:val="0"/>
      <w:marBottom w:val="0"/>
      <w:divBdr>
        <w:top w:val="none" w:sz="0" w:space="0" w:color="auto"/>
        <w:left w:val="none" w:sz="0" w:space="0" w:color="auto"/>
        <w:bottom w:val="none" w:sz="0" w:space="0" w:color="auto"/>
        <w:right w:val="none" w:sz="0" w:space="0" w:color="auto"/>
      </w:divBdr>
      <w:divsChild>
        <w:div w:id="72804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8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5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565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8402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476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01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5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535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896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270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324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136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322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713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608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356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428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117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62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4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62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86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09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125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86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530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19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47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1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699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4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6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0042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97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512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94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18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222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5979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044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08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278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86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628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06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577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04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438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79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279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314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402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46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licensing" TargetMode="External"/><Relationship Id="rId3" Type="http://schemas.openxmlformats.org/officeDocument/2006/relationships/styles" Target="styles.xml"/><Relationship Id="rId7" Type="http://schemas.openxmlformats.org/officeDocument/2006/relationships/hyperlink" Target="https://en.wikipedia.org/wiki/Commercial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1AA50-1F35-4B7D-BD3D-5BD069B3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 Servat</dc:creator>
  <cp:keywords/>
  <dc:description/>
  <cp:lastModifiedBy>Drishti Mahesh Shishodiya</cp:lastModifiedBy>
  <cp:revision>3</cp:revision>
  <dcterms:created xsi:type="dcterms:W3CDTF">2019-05-17T16:32:00Z</dcterms:created>
  <dcterms:modified xsi:type="dcterms:W3CDTF">2021-04-07T13:35:00Z</dcterms:modified>
</cp:coreProperties>
</file>